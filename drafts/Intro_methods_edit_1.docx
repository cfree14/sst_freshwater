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C03AC" w14:textId="77777777" w:rsidR="00543BB3" w:rsidRDefault="00811BC4">
      <w:pPr>
        <w:spacing w:line="360" w:lineRule="auto"/>
        <w:rPr>
          <w:rFonts w:ascii="Times New Roman" w:hAnsi="Times New Roman"/>
          <w:b/>
          <w:bCs/>
          <w:sz w:val="22"/>
        </w:rPr>
      </w:pPr>
      <w:r>
        <w:rPr>
          <w:rFonts w:ascii="Times New Roman" w:hAnsi="Times New Roman"/>
          <w:b/>
          <w:bCs/>
          <w:sz w:val="22"/>
        </w:rPr>
        <w:t>Disentangling the Impact of Climate Warming and Fishing on the Biomass of Freshwater Fish Populations</w:t>
      </w:r>
    </w:p>
    <w:p w14:paraId="3BEC03AD" w14:textId="77777777" w:rsidR="00543BB3" w:rsidRDefault="00543BB3">
      <w:pPr>
        <w:spacing w:line="360" w:lineRule="auto"/>
        <w:rPr>
          <w:rFonts w:ascii="Times New Roman" w:hAnsi="Times New Roman"/>
          <w:sz w:val="22"/>
        </w:rPr>
      </w:pPr>
    </w:p>
    <w:p w14:paraId="3BEC03AE" w14:textId="77777777" w:rsidR="00543BB3" w:rsidRDefault="00811BC4">
      <w:pPr>
        <w:spacing w:line="360" w:lineRule="auto"/>
        <w:rPr>
          <w:rFonts w:ascii="Times New Roman" w:hAnsi="Times New Roman"/>
          <w:b/>
          <w:bCs/>
          <w:sz w:val="22"/>
        </w:rPr>
      </w:pPr>
      <w:r>
        <w:rPr>
          <w:rFonts w:ascii="Times New Roman" w:hAnsi="Times New Roman"/>
          <w:b/>
          <w:bCs/>
          <w:sz w:val="22"/>
        </w:rPr>
        <w:t>Introduction:</w:t>
      </w:r>
    </w:p>
    <w:p w14:paraId="3BEC03AF" w14:textId="77777777" w:rsidR="00543BB3" w:rsidRDefault="00811BC4">
      <w:pPr>
        <w:spacing w:line="360" w:lineRule="auto"/>
        <w:rPr>
          <w:rFonts w:ascii="Times New Roman" w:hAnsi="Times New Roman"/>
          <w:sz w:val="22"/>
        </w:rPr>
      </w:pPr>
      <w:r>
        <w:rPr>
          <w:rFonts w:ascii="Times New Roman" w:hAnsi="Times New Roman"/>
          <w:sz w:val="22"/>
        </w:rPr>
        <w:t xml:space="preserve">Climate change, manifested primarily by the increased global mean temperature, can significantly alter the freshwater habitats of inland lakes. Such warming can then affect the stock biomass of fish populations that inhabit these waters through a series of physiological, biochemical, and ecological processes (). Warming can directly impact the seasonal thermal structure of inland lakes (), exposing certain fish populations to temperatures outside their species-specific optimal ranges, while making thermal conditions more suitable for other populations. Other common warming-related natural processes that also affect stock biomass of freshwater fish populations include decreases in dissolved oxygen (), reduction and shortening of ice cover (), plankton bloom phenology (), and toxic algae blooms (). </w:t>
      </w:r>
    </w:p>
    <w:p w14:paraId="3BEC03B0" w14:textId="77777777" w:rsidR="00543BB3" w:rsidRDefault="00543BB3">
      <w:pPr>
        <w:spacing w:line="360" w:lineRule="auto"/>
        <w:rPr>
          <w:rFonts w:ascii="Times New Roman" w:hAnsi="Times New Roman"/>
          <w:sz w:val="22"/>
        </w:rPr>
      </w:pPr>
    </w:p>
    <w:p w14:paraId="3BEC03B1" w14:textId="77777777" w:rsidR="00543BB3" w:rsidRDefault="00811BC4">
      <w:pPr>
        <w:spacing w:line="360" w:lineRule="auto"/>
        <w:rPr>
          <w:rFonts w:ascii="Times New Roman" w:hAnsi="Times New Roman"/>
          <w:sz w:val="22"/>
        </w:rPr>
      </w:pPr>
      <w:r>
        <w:rPr>
          <w:rFonts w:ascii="Times New Roman" w:hAnsi="Times New Roman"/>
          <w:sz w:val="22"/>
        </w:rPr>
        <w:t xml:space="preserve">Responses to warming are likely to vary inter- and </w:t>
      </w:r>
      <w:proofErr w:type="spellStart"/>
      <w:r>
        <w:rPr>
          <w:rFonts w:ascii="Times New Roman" w:hAnsi="Times New Roman"/>
          <w:sz w:val="22"/>
        </w:rPr>
        <w:t>intraspecifically</w:t>
      </w:r>
      <w:proofErr w:type="spellEnd"/>
      <w:r>
        <w:rPr>
          <w:rFonts w:ascii="Times New Roman" w:hAnsi="Times New Roman"/>
          <w:sz w:val="22"/>
        </w:rPr>
        <w:t>. Warm- and cold-water species may respond to warming in opposite directions based on species-specific thermal requirements (). Populations of the same species may respond differently to warming, depending on individual properties such as geographic position or local adaptations to thermal regimes (). Illustrating among- and within-species variation in responses to warming, a meta-analysis of global marine fish and invertebrates revealed that populations benefiting from historical ocean warming were roughly offset in number and magnitude by those that were negatively affected (). Although the general effects of warming on freshwater fish species from different thermal guilds have been documented (), the potentially heterogeneous effects of warming on the stock biomass of individual populations are less clear on regional or global scales.</w:t>
      </w:r>
    </w:p>
    <w:p w14:paraId="3BEC03B2" w14:textId="77777777" w:rsidR="00543BB3" w:rsidRDefault="00543BB3">
      <w:pPr>
        <w:spacing w:line="360" w:lineRule="auto"/>
        <w:rPr>
          <w:rFonts w:ascii="Times New Roman" w:hAnsi="Times New Roman"/>
          <w:sz w:val="22"/>
        </w:rPr>
      </w:pPr>
    </w:p>
    <w:p w14:paraId="3BEC03B3" w14:textId="69AF7CB9" w:rsidR="00543BB3" w:rsidRDefault="00811BC4">
      <w:pPr>
        <w:spacing w:line="360" w:lineRule="auto"/>
        <w:rPr>
          <w:rFonts w:ascii="Times New Roman" w:hAnsi="Times New Roman"/>
          <w:sz w:val="22"/>
        </w:rPr>
      </w:pPr>
      <w:r>
        <w:rPr>
          <w:rFonts w:ascii="Times New Roman" w:hAnsi="Times New Roman"/>
          <w:sz w:val="22"/>
        </w:rPr>
        <w:t xml:space="preserve">One challenge in evaluating the warming effect on freshwater fish stock biomass is the fact that warming-related environmental changes interact with local anthropogenic activities to create complex and entangled effects on fish population dynamics (). For the target species of recreational or subsistence fisheries, angler harvest constitutes the most widespread source of </w:t>
      </w:r>
      <w:r>
        <w:rPr>
          <w:rFonts w:ascii="Times New Roman" w:hAnsi="Times New Roman"/>
          <w:sz w:val="22"/>
        </w:rPr>
        <w:lastRenderedPageBreak/>
        <w:t xml:space="preserve">stressor for freshwater fish populations by directly removing certain numbers of fish from the populations persistently. As a result, failure to accurately disentangle the effects of changes in fishing pressure and temperature on fish stock biomass can often lead to misattribution for the cause of </w:t>
      </w:r>
      <w:r w:rsidR="005430F9" w:rsidRPr="005430F9">
        <w:rPr>
          <w:rFonts w:ascii="Times New Roman" w:hAnsi="Times New Roman"/>
          <w:sz w:val="22"/>
        </w:rPr>
        <w:t xml:space="preserve">stock </w:t>
      </w:r>
      <w:r w:rsidR="005430F9">
        <w:rPr>
          <w:rFonts w:ascii="Times New Roman" w:hAnsi="Times New Roman" w:hint="eastAsia"/>
          <w:sz w:val="22"/>
        </w:rPr>
        <w:t>size</w:t>
      </w:r>
      <w:r w:rsidR="005430F9">
        <w:rPr>
          <w:rFonts w:ascii="Times New Roman" w:hAnsi="Times New Roman"/>
          <w:sz w:val="22"/>
        </w:rPr>
        <w:t xml:space="preserve"> fluctuations</w:t>
      </w:r>
      <w:r>
        <w:rPr>
          <w:rFonts w:ascii="Times New Roman" w:hAnsi="Times New Roman"/>
          <w:sz w:val="22"/>
        </w:rPr>
        <w:t xml:space="preserve"> ().</w:t>
      </w:r>
    </w:p>
    <w:p w14:paraId="3BEC03B4" w14:textId="77777777" w:rsidR="00543BB3" w:rsidRDefault="00543BB3">
      <w:pPr>
        <w:spacing w:line="360" w:lineRule="auto"/>
        <w:rPr>
          <w:rFonts w:ascii="Times New Roman" w:hAnsi="Times New Roman"/>
          <w:sz w:val="22"/>
        </w:rPr>
      </w:pPr>
    </w:p>
    <w:p w14:paraId="3BEC03B5" w14:textId="0C4468DD" w:rsidR="00543BB3" w:rsidRDefault="00811BC4">
      <w:pPr>
        <w:spacing w:line="360" w:lineRule="auto"/>
        <w:rPr>
          <w:rFonts w:ascii="Times New Roman" w:hAnsi="Times New Roman"/>
          <w:sz w:val="22"/>
        </w:rPr>
      </w:pPr>
      <w:r>
        <w:rPr>
          <w:rFonts w:ascii="Times New Roman" w:hAnsi="Times New Roman"/>
          <w:sz w:val="22"/>
        </w:rPr>
        <w:t xml:space="preserve">Separating the impact of fishing and climate warming on freshwater fish stock biomass is not only of interest to scientists but also critical to fishery managers to identify optimal management strategies to grapple with the effects of both stressors (). Local and regional management agencies in the US have developed adaptation strategies (e.g., regulating harvest or stocking) to keep the fisheries sustainable and to partially mitigate the effects of warming (). Although it is widely accepted that slowing the pace of climate warming by collectively reducing greenhouse gas emissions is the ultimate solution to conserve most fish and fisheries globally (), accurately quantifying the respective contributions of fishing and warming to changes in fish stock biomass can help managers decide on appropriate and practical measures to regulate variables that can be locally managed. </w:t>
      </w:r>
    </w:p>
    <w:p w14:paraId="3BEC03B6" w14:textId="77777777" w:rsidR="00543BB3" w:rsidRDefault="00543BB3">
      <w:pPr>
        <w:spacing w:line="360" w:lineRule="auto"/>
        <w:rPr>
          <w:rFonts w:ascii="Times New Roman" w:hAnsi="Times New Roman"/>
          <w:sz w:val="22"/>
        </w:rPr>
      </w:pPr>
    </w:p>
    <w:p w14:paraId="3BEC03B7" w14:textId="77777777" w:rsidR="00543BB3" w:rsidRDefault="00811BC4">
      <w:pPr>
        <w:spacing w:line="360" w:lineRule="auto"/>
        <w:rPr>
          <w:rFonts w:ascii="Times New Roman" w:hAnsi="Times New Roman"/>
          <w:sz w:val="22"/>
        </w:rPr>
      </w:pPr>
      <w:r>
        <w:rPr>
          <w:rFonts w:ascii="Times New Roman" w:hAnsi="Times New Roman"/>
          <w:sz w:val="22"/>
        </w:rPr>
        <w:t>Despite the often limited human resource compared with the large number of waterbodies to be monitored, the relevant agencies or commissions in each state closely monitor many inland fish stocks that are socioeconomically or culturally vital to local communities by exploiting appropriate data collection methods (e.g., survey lakes on a rotational basis). We collated a data set for 309 fish populations from five Midwestern states in the United States that can be used in a novel temperature-dependent population dynamic model. The model was developed with an intention of addressing the challenges of fitting traditional fishery stock assessment models to typical inland fisheries data (e.g., inconsecutive and imprecise annual harvests). Simulation tests and sensitivity analysis were conducted to evaluate the robustness of the model to estimate the effect of temperature on fish stock biomass. Finally, we disentangled and compared the effects of temperature variation and fishing on fish biomass by simulating two scenarios that assume the absence of fishing or warming, respectively.</w:t>
      </w:r>
    </w:p>
    <w:p w14:paraId="3BEC03B8" w14:textId="77777777" w:rsidR="00543BB3" w:rsidRDefault="00543BB3">
      <w:pPr>
        <w:spacing w:line="360" w:lineRule="auto"/>
        <w:rPr>
          <w:rFonts w:ascii="Times New Roman" w:hAnsi="Times New Roman"/>
          <w:sz w:val="22"/>
        </w:rPr>
      </w:pPr>
    </w:p>
    <w:p w14:paraId="3BEC03B9" w14:textId="77777777" w:rsidR="00543BB3" w:rsidRDefault="00811BC4">
      <w:pPr>
        <w:spacing w:line="360" w:lineRule="auto"/>
        <w:rPr>
          <w:rFonts w:ascii="Times New Roman" w:hAnsi="Times New Roman"/>
          <w:sz w:val="22"/>
        </w:rPr>
      </w:pPr>
      <w:r>
        <w:rPr>
          <w:rFonts w:ascii="Times New Roman" w:hAnsi="Times New Roman"/>
          <w:sz w:val="22"/>
        </w:rPr>
        <w:t xml:space="preserve">The study aims to contribute to understanding the respective impacts of fishing and warming </w:t>
      </w:r>
      <w:r>
        <w:rPr>
          <w:rFonts w:ascii="Times New Roman" w:hAnsi="Times New Roman"/>
          <w:sz w:val="22"/>
        </w:rPr>
        <w:lastRenderedPageBreak/>
        <w:t>on stock biomass of freshwater fish populations at a relatively large regional scale.</w:t>
      </w:r>
      <w:r>
        <w:rPr>
          <w:rFonts w:ascii="Times New Roman" w:hAnsi="Times New Roman"/>
        </w:rPr>
        <w:t xml:space="preserve"> </w:t>
      </w:r>
      <w:r>
        <w:rPr>
          <w:rFonts w:ascii="Times New Roman" w:hAnsi="Times New Roman"/>
          <w:sz w:val="22"/>
        </w:rPr>
        <w:t>The Midwest of the United States was chosen as there are diverse freshwater fish species, many of which support prized recreational and subsistence fisheries (), and which have endured rapid warming over the past decades (). The approach reported here has the potential to be applied to inland fisheries in other regions where similar data are available, and to enhance the understanding of this long-standing scientific question on a global scale.</w:t>
      </w:r>
    </w:p>
    <w:p w14:paraId="3BEC03BA" w14:textId="77777777" w:rsidR="00543BB3" w:rsidRDefault="00543BB3">
      <w:pPr>
        <w:spacing w:line="360" w:lineRule="auto"/>
        <w:rPr>
          <w:rFonts w:ascii="Times New Roman" w:hAnsi="Times New Roman"/>
          <w:sz w:val="22"/>
        </w:rPr>
      </w:pPr>
    </w:p>
    <w:p w14:paraId="3BEC03BB" w14:textId="77777777" w:rsidR="00543BB3" w:rsidRDefault="00811BC4">
      <w:pPr>
        <w:spacing w:line="360" w:lineRule="auto"/>
        <w:rPr>
          <w:rFonts w:ascii="Times New Roman" w:hAnsi="Times New Roman"/>
          <w:b/>
          <w:bCs/>
          <w:sz w:val="22"/>
        </w:rPr>
      </w:pPr>
      <w:r>
        <w:rPr>
          <w:rFonts w:ascii="Times New Roman" w:hAnsi="Times New Roman"/>
          <w:b/>
          <w:bCs/>
          <w:sz w:val="22"/>
        </w:rPr>
        <w:t>Materials and Methods:</w:t>
      </w:r>
    </w:p>
    <w:p w14:paraId="3BEC03BC" w14:textId="77777777" w:rsidR="00543BB3" w:rsidRDefault="00811BC4">
      <w:pPr>
        <w:spacing w:line="360" w:lineRule="auto"/>
        <w:rPr>
          <w:rFonts w:ascii="Times New Roman" w:hAnsi="Times New Roman"/>
          <w:i/>
          <w:iCs/>
          <w:sz w:val="22"/>
        </w:rPr>
      </w:pPr>
      <w:r>
        <w:rPr>
          <w:rFonts w:ascii="Times New Roman" w:hAnsi="Times New Roman"/>
          <w:i/>
          <w:iCs/>
          <w:sz w:val="22"/>
        </w:rPr>
        <w:t>1. Data sources and data characteristics</w:t>
      </w:r>
    </w:p>
    <w:p w14:paraId="3BEC03BD" w14:textId="77777777" w:rsidR="00543BB3" w:rsidRDefault="00811BC4">
      <w:pPr>
        <w:spacing w:line="360" w:lineRule="auto"/>
        <w:rPr>
          <w:rFonts w:ascii="Times New Roman" w:hAnsi="Times New Roman"/>
          <w:i/>
          <w:iCs/>
          <w:sz w:val="22"/>
        </w:rPr>
      </w:pPr>
      <w:r>
        <w:rPr>
          <w:rFonts w:ascii="Times New Roman" w:hAnsi="Times New Roman"/>
          <w:i/>
          <w:iCs/>
          <w:sz w:val="22"/>
        </w:rPr>
        <w:t>1.1 Relative biomass index</w:t>
      </w:r>
    </w:p>
    <w:p w14:paraId="3BEC03BE" w14:textId="21E185CD" w:rsidR="00543BB3" w:rsidRDefault="00C92B85">
      <w:pPr>
        <w:spacing w:line="360" w:lineRule="auto"/>
        <w:rPr>
          <w:rFonts w:ascii="Times New Roman" w:hAnsi="Times New Roman"/>
          <w:sz w:val="22"/>
        </w:rPr>
      </w:pPr>
      <w:ins w:id="0" w:author="Chris Free" w:date="2022-12-12T13:52:00Z">
        <w:r>
          <w:rPr>
            <w:rFonts w:ascii="Times New Roman" w:hAnsi="Times New Roman"/>
            <w:sz w:val="22"/>
          </w:rPr>
          <w:t>T</w:t>
        </w:r>
      </w:ins>
      <w:del w:id="1" w:author="Chris Free" w:date="2022-12-12T13:52:00Z">
        <w:r w:rsidR="00811BC4" w:rsidDel="00C92B85">
          <w:rPr>
            <w:rFonts w:ascii="Times New Roman" w:hAnsi="Times New Roman"/>
            <w:sz w:val="22"/>
          </w:rPr>
          <w:delText>The t</w:delText>
        </w:r>
      </w:del>
      <w:r w:rsidR="00811BC4">
        <w:rPr>
          <w:rFonts w:ascii="Times New Roman" w:hAnsi="Times New Roman"/>
          <w:sz w:val="22"/>
        </w:rPr>
        <w:t xml:space="preserve">ime series </w:t>
      </w:r>
      <w:del w:id="2" w:author="Chris Free" w:date="2022-12-12T13:52:00Z">
        <w:r w:rsidR="00811BC4" w:rsidDel="00C92B85">
          <w:rPr>
            <w:rFonts w:ascii="Times New Roman" w:hAnsi="Times New Roman"/>
            <w:sz w:val="22"/>
          </w:rPr>
          <w:delText>for the</w:delText>
        </w:r>
      </w:del>
      <w:ins w:id="3" w:author="Chris Free" w:date="2022-12-12T13:52:00Z">
        <w:r>
          <w:rPr>
            <w:rFonts w:ascii="Times New Roman" w:hAnsi="Times New Roman"/>
            <w:sz w:val="22"/>
          </w:rPr>
          <w:t>of</w:t>
        </w:r>
      </w:ins>
      <w:r w:rsidR="00811BC4">
        <w:rPr>
          <w:rFonts w:ascii="Times New Roman" w:hAnsi="Times New Roman"/>
          <w:sz w:val="22"/>
        </w:rPr>
        <w:t xml:space="preserve"> relative biomass indices </w:t>
      </w:r>
      <w:ins w:id="4" w:author="Chris Free" w:date="2022-12-12T13:52:00Z">
        <w:r>
          <w:rPr>
            <w:rFonts w:ascii="Times New Roman" w:hAnsi="Times New Roman"/>
            <w:sz w:val="22"/>
          </w:rPr>
          <w:t>were derived for</w:t>
        </w:r>
      </w:ins>
      <w:del w:id="5" w:author="Chris Free" w:date="2022-12-12T13:52:00Z">
        <w:r w:rsidR="00811BC4" w:rsidDel="00C92B85">
          <w:rPr>
            <w:rFonts w:ascii="Times New Roman" w:hAnsi="Times New Roman"/>
            <w:sz w:val="22"/>
          </w:rPr>
          <w:delText>of</w:delText>
        </w:r>
      </w:del>
      <w:r w:rsidR="00811BC4">
        <w:rPr>
          <w:rFonts w:ascii="Times New Roman" w:hAnsi="Times New Roman"/>
          <w:sz w:val="22"/>
        </w:rPr>
        <w:t xml:space="preserve"> each population </w:t>
      </w:r>
      <w:del w:id="6" w:author="Chris Free" w:date="2022-12-12T13:52:00Z">
        <w:r w:rsidR="00811BC4" w:rsidDel="00C92B85">
          <w:rPr>
            <w:rFonts w:ascii="Times New Roman" w:hAnsi="Times New Roman"/>
            <w:sz w:val="22"/>
          </w:rPr>
          <w:delText xml:space="preserve">were </w:delText>
        </w:r>
      </w:del>
      <w:r w:rsidR="00811BC4">
        <w:rPr>
          <w:rFonts w:ascii="Times New Roman" w:hAnsi="Times New Roman"/>
          <w:sz w:val="22"/>
        </w:rPr>
        <w:t>from the fishery-independent biological surveys conducted by the Department of Natural Resources of each state. Survey protocols vary between management agencies, and survey methods often differ depending on the purpose of the survey. Therefore, we consulted relevant experts from each state who were familiar with their respective survey programs and obtained the relative biomass indices that best reflected the temporal changes in stock biomass for each population (Tab.S1 in the supplementary material).</w:t>
      </w:r>
      <w:r w:rsidR="00811BC4">
        <w:rPr>
          <w:rFonts w:ascii="Times New Roman" w:hAnsi="Times New Roman"/>
          <w:i/>
          <w:iCs/>
          <w:sz w:val="22"/>
        </w:rPr>
        <w:t xml:space="preserve"> </w:t>
      </w:r>
    </w:p>
    <w:p w14:paraId="3BEC03BF" w14:textId="77777777" w:rsidR="00543BB3" w:rsidRDefault="00811BC4">
      <w:pPr>
        <w:spacing w:line="360" w:lineRule="auto"/>
        <w:rPr>
          <w:rFonts w:ascii="Times New Roman" w:hAnsi="Times New Roman"/>
          <w:i/>
          <w:iCs/>
          <w:sz w:val="22"/>
        </w:rPr>
      </w:pPr>
      <w:r>
        <w:rPr>
          <w:rFonts w:ascii="Times New Roman" w:hAnsi="Times New Roman"/>
          <w:i/>
          <w:iCs/>
          <w:sz w:val="22"/>
        </w:rPr>
        <w:t>1.2 Recreational harvest</w:t>
      </w:r>
    </w:p>
    <w:p w14:paraId="3BEC03C0" w14:textId="63D6C93C" w:rsidR="00543BB3" w:rsidRDefault="00811BC4">
      <w:pPr>
        <w:spacing w:line="360" w:lineRule="auto"/>
        <w:rPr>
          <w:rFonts w:ascii="Times New Roman" w:hAnsi="Times New Roman"/>
          <w:sz w:val="22"/>
        </w:rPr>
      </w:pPr>
      <w:r>
        <w:rPr>
          <w:rFonts w:ascii="Times New Roman" w:hAnsi="Times New Roman"/>
          <w:sz w:val="22"/>
        </w:rPr>
        <w:t xml:space="preserve">Total recreational harvests were estimated based on the creel survey conducted by Department of Natural Resources of each state. Data were collated and stored in the </w:t>
      </w:r>
      <w:proofErr w:type="spellStart"/>
      <w:r>
        <w:rPr>
          <w:rFonts w:ascii="Times New Roman" w:hAnsi="Times New Roman"/>
          <w:sz w:val="22"/>
        </w:rPr>
        <w:t>CreelCat</w:t>
      </w:r>
      <w:proofErr w:type="spellEnd"/>
      <w:r>
        <w:rPr>
          <w:rFonts w:ascii="Times New Roman" w:hAnsi="Times New Roman"/>
          <w:sz w:val="22"/>
        </w:rPr>
        <w:t xml:space="preserve"> database (</w:t>
      </w:r>
      <w:hyperlink r:id="rId4" w:history="1">
        <w:r>
          <w:rPr>
            <w:rStyle w:val="Hyperlink"/>
            <w:rFonts w:ascii="Times New Roman" w:hAnsi="Times New Roman"/>
            <w:sz w:val="22"/>
          </w:rPr>
          <w:t>https://creelcat.shinyapps.io/Creel</w:t>
        </w:r>
        <w:r>
          <w:rPr>
            <w:rStyle w:val="Hyperlink"/>
            <w:rFonts w:ascii="Times New Roman" w:hAnsi="Times New Roman"/>
            <w:sz w:val="22"/>
          </w:rPr>
          <w:t>C</w:t>
        </w:r>
        <w:r>
          <w:rPr>
            <w:rStyle w:val="Hyperlink"/>
            <w:rFonts w:ascii="Times New Roman" w:hAnsi="Times New Roman"/>
            <w:sz w:val="22"/>
          </w:rPr>
          <w:t>at/</w:t>
        </w:r>
      </w:hyperlink>
      <w:r>
        <w:rPr>
          <w:rFonts w:ascii="Times New Roman" w:hAnsi="Times New Roman"/>
          <w:sz w:val="22"/>
        </w:rPr>
        <w:t xml:space="preserve">). The data were downloaded from </w:t>
      </w:r>
      <w:proofErr w:type="spellStart"/>
      <w:r>
        <w:rPr>
          <w:rFonts w:ascii="Times New Roman" w:hAnsi="Times New Roman"/>
          <w:sz w:val="22"/>
        </w:rPr>
        <w:t>CreelCat</w:t>
      </w:r>
      <w:proofErr w:type="spellEnd"/>
      <w:r>
        <w:rPr>
          <w:rFonts w:ascii="Times New Roman" w:hAnsi="Times New Roman"/>
          <w:sz w:val="22"/>
        </w:rPr>
        <w:t xml:space="preserve"> on 4 June 2022. Unlike large-scale commercial fisheries</w:t>
      </w:r>
      <w:ins w:id="7" w:author="Chris Free" w:date="2022-12-12T13:53:00Z">
        <w:r w:rsidR="00C92B85">
          <w:rPr>
            <w:rFonts w:ascii="Times New Roman" w:hAnsi="Times New Roman"/>
            <w:sz w:val="22"/>
          </w:rPr>
          <w:t>,</w:t>
        </w:r>
      </w:ins>
      <w:r>
        <w:rPr>
          <w:rFonts w:ascii="Times New Roman" w:hAnsi="Times New Roman"/>
          <w:sz w:val="22"/>
        </w:rPr>
        <w:t xml:space="preserve"> where accurate daily catch records are required, estimated recreational harvest data based on voluntary angler interviews are considered less precise. Therefore, we treated the recreational harvests as observations that are subject to observation error instead of known quantities in the model. </w:t>
      </w:r>
    </w:p>
    <w:p w14:paraId="3BEC03C1" w14:textId="77777777" w:rsidR="00543BB3" w:rsidRDefault="00811BC4">
      <w:pPr>
        <w:spacing w:line="360" w:lineRule="auto"/>
        <w:rPr>
          <w:rFonts w:ascii="Times New Roman" w:hAnsi="Times New Roman"/>
          <w:i/>
          <w:iCs/>
          <w:sz w:val="22"/>
        </w:rPr>
      </w:pPr>
      <w:r>
        <w:rPr>
          <w:rFonts w:ascii="Times New Roman" w:hAnsi="Times New Roman"/>
          <w:i/>
          <w:iCs/>
          <w:sz w:val="22"/>
        </w:rPr>
        <w:t>1.3 Tribal harvest</w:t>
      </w:r>
    </w:p>
    <w:p w14:paraId="3BEC03C2" w14:textId="77777777" w:rsidR="00543BB3" w:rsidRDefault="00811BC4">
      <w:pPr>
        <w:spacing w:line="360" w:lineRule="auto"/>
        <w:rPr>
          <w:rFonts w:ascii="Times New Roman" w:hAnsi="Times New Roman"/>
          <w:sz w:val="22"/>
        </w:rPr>
      </w:pPr>
      <w:r>
        <w:rPr>
          <w:rFonts w:ascii="Times New Roman" w:hAnsi="Times New Roman"/>
          <w:sz w:val="22"/>
        </w:rPr>
        <w:t xml:space="preserve">The Great Lakes Indian Fish and Wildlife Commission (GLIFWC) collected tribal harvest data. All tribal fishing operations were under observation, and all fish harvested were recorded. Therefore, tribal harvests were treated as known and accurate quantities. </w:t>
      </w:r>
    </w:p>
    <w:p w14:paraId="3BEC03C3" w14:textId="77777777" w:rsidR="00543BB3" w:rsidRDefault="00811BC4">
      <w:pPr>
        <w:spacing w:line="360" w:lineRule="auto"/>
        <w:rPr>
          <w:rFonts w:ascii="Times New Roman" w:hAnsi="Times New Roman"/>
          <w:i/>
          <w:iCs/>
          <w:sz w:val="22"/>
        </w:rPr>
      </w:pPr>
      <w:r>
        <w:rPr>
          <w:rFonts w:ascii="Times New Roman" w:hAnsi="Times New Roman"/>
          <w:i/>
          <w:iCs/>
          <w:sz w:val="22"/>
        </w:rPr>
        <w:t>1.4 Stocking biomass</w:t>
      </w:r>
    </w:p>
    <w:p w14:paraId="3BEC03C4" w14:textId="77777777" w:rsidR="00543BB3" w:rsidRDefault="00811BC4">
      <w:pPr>
        <w:spacing w:line="360" w:lineRule="auto"/>
        <w:rPr>
          <w:rFonts w:ascii="Times New Roman" w:hAnsi="Times New Roman"/>
          <w:sz w:val="22"/>
        </w:rPr>
      </w:pPr>
      <w:r>
        <w:rPr>
          <w:rFonts w:ascii="Times New Roman" w:hAnsi="Times New Roman"/>
          <w:sz w:val="22"/>
        </w:rPr>
        <w:lastRenderedPageBreak/>
        <w:t>The time series of the biomass of stocking fish for each population were extracted from stocking report released by the Department of Natural Resources of each state. Stocking biomass was treated as known and accurate quantities.</w:t>
      </w:r>
      <w:commentRangeStart w:id="8"/>
      <w:r>
        <w:rPr>
          <w:rFonts w:ascii="Times New Roman" w:hAnsi="Times New Roman"/>
          <w:sz w:val="22"/>
        </w:rPr>
        <w:t xml:space="preserve"> </w:t>
      </w:r>
      <w:commentRangeEnd w:id="8"/>
      <w:r w:rsidR="00C92B85">
        <w:rPr>
          <w:rStyle w:val="CommentReference"/>
        </w:rPr>
        <w:commentReference w:id="8"/>
      </w:r>
    </w:p>
    <w:p w14:paraId="3BEC03C5" w14:textId="77777777" w:rsidR="00543BB3" w:rsidRDefault="00811BC4">
      <w:pPr>
        <w:spacing w:line="360" w:lineRule="auto"/>
        <w:rPr>
          <w:rFonts w:ascii="Times New Roman" w:hAnsi="Times New Roman"/>
          <w:i/>
          <w:iCs/>
          <w:sz w:val="22"/>
        </w:rPr>
      </w:pPr>
      <w:r>
        <w:rPr>
          <w:rFonts w:ascii="Times New Roman" w:hAnsi="Times New Roman"/>
          <w:i/>
          <w:iCs/>
          <w:sz w:val="22"/>
        </w:rPr>
        <w:t>1.5 Environmental data</w:t>
      </w:r>
    </w:p>
    <w:p w14:paraId="3BEC03C6" w14:textId="77777777" w:rsidR="00543BB3" w:rsidRDefault="00811BC4">
      <w:pPr>
        <w:spacing w:line="360" w:lineRule="auto"/>
        <w:rPr>
          <w:rFonts w:ascii="Times New Roman" w:hAnsi="Times New Roman"/>
          <w:sz w:val="22"/>
        </w:rPr>
      </w:pPr>
      <w:r>
        <w:rPr>
          <w:rFonts w:ascii="Times New Roman" w:hAnsi="Times New Roman"/>
          <w:sz w:val="22"/>
        </w:rPr>
        <w:t xml:space="preserve">The environmental data for each lake came from a process-based lake water temperature model (). The data were verified and released by the U.S. Geological Survey. Growing degree days, the sum of the thermal energy above the base temperature (5℃ here) for the lake surface (GDDs_5), was used as the climate warming index in this study. </w:t>
      </w:r>
      <w:bookmarkStart w:id="9" w:name="_Hlk119529772"/>
      <w:r>
        <w:rPr>
          <w:rFonts w:ascii="Times New Roman" w:hAnsi="Times New Roman"/>
          <w:sz w:val="22"/>
        </w:rPr>
        <w:t>GDDs_5 was selected for this study as it reflected the cumulative thermal energy throughout the year and was commonly used for describing the thermal scope for fish growth (). To verify our selection of warming index, we also checked the correlations of GDDs_5 with other warming indices including growing degree days with base temperature at 0℃ or 10℃, open water duration, peak temperature of the year, and lake surface mean temperature of each month</w:t>
      </w:r>
      <w:bookmarkEnd w:id="9"/>
      <w:r>
        <w:rPr>
          <w:rFonts w:ascii="Times New Roman" w:hAnsi="Times New Roman"/>
          <w:sz w:val="22"/>
        </w:rPr>
        <w:t xml:space="preserve"> (SI.1 in the supplementary material). </w:t>
      </w:r>
    </w:p>
    <w:p w14:paraId="3BEC03C7" w14:textId="77777777" w:rsidR="00543BB3" w:rsidRDefault="00811BC4">
      <w:pPr>
        <w:spacing w:line="360" w:lineRule="auto"/>
        <w:rPr>
          <w:rFonts w:ascii="Times New Roman" w:hAnsi="Times New Roman"/>
          <w:i/>
          <w:iCs/>
          <w:sz w:val="22"/>
        </w:rPr>
      </w:pPr>
      <w:r>
        <w:rPr>
          <w:rFonts w:ascii="Times New Roman" w:hAnsi="Times New Roman"/>
          <w:i/>
          <w:iCs/>
          <w:sz w:val="22"/>
        </w:rPr>
        <w:t>2. Model development</w:t>
      </w:r>
    </w:p>
    <w:p w14:paraId="3BEC03C8" w14:textId="77777777" w:rsidR="00543BB3" w:rsidRDefault="00811BC4">
      <w:pPr>
        <w:spacing w:line="360" w:lineRule="auto"/>
        <w:rPr>
          <w:rFonts w:ascii="Times New Roman" w:hAnsi="Times New Roman"/>
          <w:i/>
          <w:iCs/>
          <w:sz w:val="22"/>
        </w:rPr>
      </w:pPr>
      <w:r>
        <w:rPr>
          <w:rFonts w:ascii="Times New Roman" w:hAnsi="Times New Roman"/>
          <w:i/>
          <w:iCs/>
          <w:sz w:val="22"/>
        </w:rPr>
        <w:t>2.1 The Pella-Thomlinson surplus production model</w:t>
      </w:r>
    </w:p>
    <w:p w14:paraId="3BEC03C9" w14:textId="77777777" w:rsidR="00543BB3" w:rsidRDefault="00811BC4">
      <w:pPr>
        <w:spacing w:line="360" w:lineRule="auto"/>
        <w:rPr>
          <w:rFonts w:ascii="Times New Roman" w:hAnsi="Times New Roman"/>
          <w:sz w:val="22"/>
        </w:rPr>
      </w:pPr>
      <w:r>
        <w:rPr>
          <w:rFonts w:ascii="Times New Roman" w:hAnsi="Times New Roman"/>
          <w:sz w:val="22"/>
        </w:rPr>
        <w:t>The stock biomass of a fish population after a certain time interval (e.g., a year) is equal to the stock biomass before that time interval plus the recruitment and somatic growth of individual fish minus mortality due to natural processes and fishing (if present). Growth in stock biomass follows a density-dependent logistic pattern. The Pella-Tomlinson model commonly used to describe the fishery population dynamics can be written as follows ():</w:t>
      </w:r>
    </w:p>
    <w:bookmarkStart w:id="10" w:name="OLE_LINK207"/>
    <w:p w14:paraId="3BEC03CA" w14:textId="77777777" w:rsidR="00543BB3" w:rsidRDefault="006A113A">
      <w:pPr>
        <w:spacing w:line="360" w:lineRule="auto"/>
        <w:rPr>
          <w:rFonts w:ascii="Times New Roman" w:hAnsi="Times New Roman"/>
          <w:sz w:val="22"/>
        </w:rPr>
      </w:pPr>
      <m:oMath>
        <m:sSub>
          <m:sSubPr>
            <m:ctrlPr>
              <w:rPr>
                <w:rFonts w:ascii="Cambria Math" w:eastAsiaTheme="minorEastAsia" w:hAnsi="Cambria Math"/>
                <w:sz w:val="22"/>
              </w:rPr>
            </m:ctrlPr>
          </m:sSubPr>
          <m:e>
            <m:r>
              <w:rPr>
                <w:rFonts w:ascii="Cambria Math" w:eastAsiaTheme="minorEastAsia" w:hAnsi="Cambria Math"/>
                <w:sz w:val="22"/>
              </w:rPr>
              <m:t>B</m:t>
            </m:r>
          </m:e>
          <m:sub>
            <m:r>
              <w:rPr>
                <w:rFonts w:ascii="Cambria Math" w:eastAsiaTheme="minorEastAsia" w:hAnsi="Cambria Math"/>
                <w:sz w:val="22"/>
              </w:rPr>
              <m:t>y</m:t>
            </m:r>
            <m:r>
              <m:rPr>
                <m:sty m:val="p"/>
              </m:rPr>
              <w:rPr>
                <w:rFonts w:ascii="Cambria Math" w:eastAsiaTheme="minorEastAsia" w:hAnsi="Cambria Math"/>
                <w:sz w:val="22"/>
              </w:rPr>
              <m:t>+1</m:t>
            </m:r>
          </m:sub>
        </m:sSub>
        <m:r>
          <m:rPr>
            <m:sty m:val="p"/>
          </m:rPr>
          <w:rPr>
            <w:rFonts w:ascii="Cambria Math" w:eastAsiaTheme="minorEastAsia" w:hAnsi="Cambria Math"/>
            <w:sz w:val="22"/>
          </w:rPr>
          <m:t>=</m:t>
        </m:r>
        <w:bookmarkEnd w:id="10"/>
        <m:sSub>
          <m:sSubPr>
            <m:ctrlPr>
              <w:rPr>
                <w:rFonts w:ascii="Cambria Math" w:eastAsiaTheme="minorEastAsia" w:hAnsi="Cambria Math"/>
                <w:sz w:val="22"/>
              </w:rPr>
            </m:ctrlPr>
          </m:sSubPr>
          <m:e>
            <m:r>
              <w:rPr>
                <w:rFonts w:ascii="Cambria Math" w:eastAsiaTheme="minorEastAsia" w:hAnsi="Cambria Math"/>
                <w:sz w:val="22"/>
              </w:rPr>
              <m:t>B</m:t>
            </m:r>
          </m:e>
          <m:sub>
            <m:r>
              <w:rPr>
                <w:rFonts w:ascii="Cambria Math" w:eastAsiaTheme="minorEastAsia" w:hAnsi="Cambria Math"/>
                <w:sz w:val="22"/>
              </w:rPr>
              <m:t>y</m:t>
            </m:r>
          </m:sub>
        </m:sSub>
        <m:r>
          <m:rPr>
            <m:sty m:val="p"/>
          </m:rPr>
          <w:rPr>
            <w:rFonts w:ascii="Cambria Math" w:eastAsiaTheme="minorEastAsia" w:hAnsi="Cambria Math"/>
            <w:sz w:val="22"/>
          </w:rPr>
          <m:t>+</m:t>
        </m:r>
        <m:sSup>
          <m:sSupPr>
            <m:ctrlPr>
              <w:rPr>
                <w:rFonts w:ascii="Cambria Math" w:eastAsiaTheme="minorEastAsia" w:hAnsi="Cambria Math"/>
                <w:sz w:val="22"/>
              </w:rPr>
            </m:ctrlPr>
          </m:sSupPr>
          <m:e>
            <m:f>
              <m:fPr>
                <m:ctrlPr>
                  <w:rPr>
                    <w:rFonts w:ascii="Cambria Math" w:eastAsiaTheme="minorEastAsia" w:hAnsi="Cambria Math"/>
                    <w:sz w:val="22"/>
                  </w:rPr>
                </m:ctrlPr>
              </m:fPr>
              <m:num>
                <m:r>
                  <w:rPr>
                    <w:rFonts w:ascii="Cambria Math" w:eastAsiaTheme="minorEastAsia" w:hAnsi="Cambria Math"/>
                    <w:sz w:val="22"/>
                  </w:rPr>
                  <m:t>r</m:t>
                </m:r>
              </m:num>
              <m:den>
                <m:r>
                  <w:rPr>
                    <w:rFonts w:ascii="Cambria Math" w:eastAsiaTheme="minorEastAsia" w:hAnsi="Cambria Math"/>
                    <w:sz w:val="22"/>
                  </w:rPr>
                  <m:t>m-1</m:t>
                </m:r>
              </m:den>
            </m:f>
            <m:sSub>
              <m:sSubPr>
                <m:ctrlPr>
                  <w:rPr>
                    <w:rFonts w:ascii="Cambria Math" w:eastAsiaTheme="minorEastAsia" w:hAnsi="Cambria Math"/>
                    <w:sz w:val="22"/>
                  </w:rPr>
                </m:ctrlPr>
              </m:sSubPr>
              <m:e>
                <m:r>
                  <w:rPr>
                    <w:rFonts w:ascii="Cambria Math" w:eastAsiaTheme="minorEastAsia" w:hAnsi="Cambria Math"/>
                    <w:sz w:val="22"/>
                  </w:rPr>
                  <m:t>B</m:t>
                </m:r>
              </m:e>
              <m:sub>
                <m:r>
                  <w:rPr>
                    <w:rFonts w:ascii="Cambria Math" w:eastAsiaTheme="minorEastAsia" w:hAnsi="Cambria Math"/>
                    <w:sz w:val="22"/>
                  </w:rPr>
                  <m:t>y</m:t>
                </m:r>
              </m:sub>
            </m:sSub>
            <m:r>
              <m:rPr>
                <m:sty m:val="p"/>
              </m:rPr>
              <w:rPr>
                <w:rFonts w:ascii="Cambria Math" w:eastAsiaTheme="minorEastAsia" w:hAnsi="Cambria Math"/>
                <w:sz w:val="22"/>
              </w:rPr>
              <m:t>(1-(</m:t>
            </m:r>
            <m:f>
              <m:fPr>
                <m:ctrlPr>
                  <w:rPr>
                    <w:rFonts w:ascii="Cambria Math" w:eastAsiaTheme="minorEastAsia" w:hAnsi="Cambria Math"/>
                    <w:sz w:val="22"/>
                  </w:rPr>
                </m:ctrlPr>
              </m:fPr>
              <m:num>
                <m:sSub>
                  <m:sSubPr>
                    <m:ctrlPr>
                      <w:rPr>
                        <w:rFonts w:ascii="Cambria Math" w:eastAsiaTheme="minorEastAsia" w:hAnsi="Cambria Math"/>
                        <w:sz w:val="22"/>
                      </w:rPr>
                    </m:ctrlPr>
                  </m:sSubPr>
                  <m:e>
                    <m:r>
                      <w:rPr>
                        <w:rFonts w:ascii="Cambria Math" w:eastAsiaTheme="minorEastAsia" w:hAnsi="Cambria Math"/>
                        <w:sz w:val="22"/>
                      </w:rPr>
                      <m:t>B</m:t>
                    </m:r>
                  </m:e>
                  <m:sub>
                    <m:r>
                      <w:rPr>
                        <w:rFonts w:ascii="Cambria Math" w:eastAsiaTheme="minorEastAsia" w:hAnsi="Cambria Math"/>
                        <w:sz w:val="22"/>
                      </w:rPr>
                      <m:t>y</m:t>
                    </m:r>
                  </m:sub>
                </m:sSub>
              </m:num>
              <m:den>
                <m:r>
                  <w:rPr>
                    <w:rFonts w:ascii="Cambria Math" w:eastAsiaTheme="minorEastAsia" w:hAnsi="Cambria Math"/>
                    <w:sz w:val="22"/>
                  </w:rPr>
                  <m:t>k</m:t>
                </m:r>
              </m:den>
            </m:f>
            <m:r>
              <m:rPr>
                <m:sty m:val="p"/>
              </m:rPr>
              <w:rPr>
                <w:rFonts w:ascii="Cambria Math" w:eastAsiaTheme="minorEastAsia" w:hAnsi="Cambria Math"/>
                <w:sz w:val="22"/>
              </w:rPr>
              <m:t>)</m:t>
            </m:r>
          </m:e>
          <m:sup>
            <m:r>
              <w:rPr>
                <w:rFonts w:ascii="Cambria Math" w:eastAsiaTheme="minorEastAsia" w:hAnsi="Cambria Math"/>
                <w:sz w:val="22"/>
              </w:rPr>
              <m:t>m-1</m:t>
            </m:r>
          </m:sup>
        </m:sSup>
        <m:r>
          <m:rPr>
            <m:sty m:val="p"/>
          </m:rPr>
          <w:rPr>
            <w:rFonts w:ascii="Cambria Math" w:eastAsiaTheme="minorEastAsia" w:hAnsi="Cambria Math"/>
            <w:sz w:val="22"/>
          </w:rPr>
          <m:t>)-</m:t>
        </m:r>
        <m:sSub>
          <m:sSubPr>
            <m:ctrlPr>
              <w:rPr>
                <w:rFonts w:ascii="Cambria Math" w:eastAsiaTheme="minorEastAsia" w:hAnsi="Cambria Math"/>
                <w:sz w:val="22"/>
              </w:rPr>
            </m:ctrlPr>
          </m:sSubPr>
          <m:e>
            <m:r>
              <w:rPr>
                <w:rFonts w:ascii="Cambria Math" w:eastAsiaTheme="minorEastAsia" w:hAnsi="Cambria Math"/>
                <w:sz w:val="22"/>
              </w:rPr>
              <m:t>C</m:t>
            </m:r>
          </m:e>
          <m:sub>
            <m:r>
              <w:rPr>
                <w:rFonts w:ascii="Cambria Math" w:eastAsiaTheme="minorEastAsia" w:hAnsi="Cambria Math"/>
                <w:sz w:val="22"/>
              </w:rPr>
              <m:t>y</m:t>
            </m:r>
          </m:sub>
        </m:sSub>
      </m:oMath>
      <w:r w:rsidR="00811BC4">
        <w:rPr>
          <w:rFonts w:ascii="Times New Roman" w:hAnsi="Times New Roman"/>
          <w:sz w:val="22"/>
        </w:rPr>
        <w:t xml:space="preserve">                                      (1)</w:t>
      </w:r>
    </w:p>
    <w:p w14:paraId="3BEC03CB" w14:textId="77777777" w:rsidR="00543BB3" w:rsidRDefault="006A113A">
      <w:pPr>
        <w:spacing w:line="360" w:lineRule="auto"/>
        <w:rPr>
          <w:rFonts w:ascii="Times New Roman" w:hAnsi="Times New Roman"/>
          <w:sz w:val="22"/>
        </w:rPr>
      </w:pPr>
      <m:oMath>
        <m:func>
          <m:funcPr>
            <m:ctrlPr>
              <w:rPr>
                <w:rFonts w:ascii="Cambria Math" w:hAnsi="Cambria Math"/>
                <w:sz w:val="22"/>
              </w:rPr>
            </m:ctrlPr>
          </m:funcPr>
          <m:fName>
            <m:r>
              <m:rPr>
                <m:sty m:val="p"/>
              </m:rPr>
              <w:rPr>
                <w:rFonts w:ascii="Cambria Math" w:hAnsi="Cambria Math"/>
                <w:sz w:val="22"/>
              </w:rPr>
              <m:t>log</m:t>
            </m:r>
          </m:fName>
          <m:e>
            <m:d>
              <m:dPr>
                <m:ctrlPr>
                  <w:rPr>
                    <w:rFonts w:ascii="Cambria Math" w:hAnsi="Cambria Math"/>
                    <w:i/>
                    <w:sz w:val="22"/>
                  </w:rPr>
                </m:ctrlPr>
              </m:dPr>
              <m:e>
                <m:sSub>
                  <m:sSubPr>
                    <m:ctrlPr>
                      <w:rPr>
                        <w:rFonts w:ascii="Cambria Math" w:hAnsi="Cambria Math"/>
                        <w:sz w:val="22"/>
                      </w:rPr>
                    </m:ctrlPr>
                  </m:sSubPr>
                  <m:e>
                    <m:r>
                      <w:rPr>
                        <w:rFonts w:ascii="Cambria Math" w:hAnsi="Cambria Math"/>
                        <w:sz w:val="22"/>
                      </w:rPr>
                      <m:t>I</m:t>
                    </m:r>
                  </m:e>
                  <m:sub>
                    <m:r>
                      <w:rPr>
                        <w:rFonts w:ascii="Cambria Math" w:hAnsi="Cambria Math"/>
                        <w:sz w:val="22"/>
                      </w:rPr>
                      <m:t>y</m:t>
                    </m:r>
                  </m:sub>
                </m:sSub>
              </m:e>
            </m:d>
          </m:e>
        </m:func>
        <m:r>
          <w:rPr>
            <w:rFonts w:ascii="Cambria Math" w:hAnsi="Cambria Math"/>
            <w:sz w:val="22"/>
          </w:rPr>
          <m:t>=</m:t>
        </m:r>
        <m:func>
          <m:funcPr>
            <m:ctrlPr>
              <w:rPr>
                <w:rFonts w:ascii="Cambria Math" w:hAnsi="Cambria Math"/>
                <w:sz w:val="22"/>
              </w:rPr>
            </m:ctrlPr>
          </m:funcPr>
          <m:fName>
            <m:r>
              <m:rPr>
                <m:sty m:val="p"/>
              </m:rPr>
              <w:rPr>
                <w:rFonts w:ascii="Cambria Math" w:hAnsi="Cambria Math"/>
                <w:sz w:val="22"/>
              </w:rPr>
              <m:t>log</m:t>
            </m:r>
            <m:ctrlPr>
              <w:rPr>
                <w:rFonts w:ascii="Cambria Math" w:hAnsi="Cambria Math"/>
                <w:i/>
                <w:sz w:val="22"/>
              </w:rPr>
            </m:ctrlPr>
          </m:fName>
          <m:e>
            <m:d>
              <m:dPr>
                <m:ctrlPr>
                  <w:rPr>
                    <w:rFonts w:ascii="Cambria Math" w:hAnsi="Cambria Math"/>
                    <w:i/>
                    <w:sz w:val="22"/>
                  </w:rPr>
                </m:ctrlPr>
              </m:dPr>
              <m:e>
                <m:r>
                  <w:rPr>
                    <w:rFonts w:ascii="Cambria Math" w:hAnsi="Cambria Math"/>
                    <w:sz w:val="22"/>
                  </w:rPr>
                  <m:t>q</m:t>
                </m:r>
                <m:sSub>
                  <m:sSubPr>
                    <m:ctrlPr>
                      <w:rPr>
                        <w:rFonts w:ascii="Cambria Math" w:hAnsi="Cambria Math"/>
                        <w:i/>
                        <w:sz w:val="22"/>
                      </w:rPr>
                    </m:ctrlPr>
                  </m:sSubPr>
                  <m:e>
                    <m:r>
                      <w:rPr>
                        <w:rFonts w:ascii="Cambria Math" w:hAnsi="Cambria Math"/>
                        <w:sz w:val="22"/>
                      </w:rPr>
                      <m:t>B</m:t>
                    </m:r>
                  </m:e>
                  <m:sub>
                    <m:r>
                      <w:rPr>
                        <w:rFonts w:ascii="Cambria Math" w:hAnsi="Cambria Math"/>
                        <w:sz w:val="22"/>
                      </w:rPr>
                      <m:t>y</m:t>
                    </m:r>
                  </m:sub>
                </m:sSub>
              </m:e>
            </m:d>
          </m:e>
        </m:func>
        <m:r>
          <w:rPr>
            <w:rFonts w:ascii="Cambria Math" w:hAnsi="Cambria Math"/>
            <w:sz w:val="22"/>
          </w:rPr>
          <m:t>+</m:t>
        </m:r>
        <m:sSub>
          <m:sSubPr>
            <m:ctrlPr>
              <w:rPr>
                <w:rFonts w:ascii="Cambria Math" w:hAnsi="Cambria Math"/>
                <w:i/>
                <w:sz w:val="22"/>
              </w:rPr>
            </m:ctrlPr>
          </m:sSubPr>
          <m:e>
            <m:r>
              <w:rPr>
                <w:rFonts w:ascii="Cambria Math" w:hAnsi="Cambria Math"/>
                <w:sz w:val="22"/>
              </w:rPr>
              <m:t>ȵ</m:t>
            </m:r>
          </m:e>
          <m:sub>
            <m:r>
              <w:rPr>
                <w:rFonts w:ascii="Cambria Math" w:hAnsi="Cambria Math"/>
                <w:sz w:val="22"/>
              </w:rPr>
              <m:t>y</m:t>
            </m:r>
          </m:sub>
        </m:sSub>
      </m:oMath>
      <w:r w:rsidR="00811BC4">
        <w:rPr>
          <w:rFonts w:ascii="Times New Roman" w:hAnsi="Times New Roman"/>
          <w:sz w:val="22"/>
        </w:rPr>
        <w:t xml:space="preserve">                                                  (2)</w:t>
      </w:r>
    </w:p>
    <w:p w14:paraId="3BEC03CC" w14:textId="083F39BA" w:rsidR="00543BB3" w:rsidRDefault="00811BC4">
      <w:pPr>
        <w:spacing w:line="360" w:lineRule="auto"/>
        <w:rPr>
          <w:rFonts w:ascii="Times New Roman" w:hAnsi="Times New Roman"/>
          <w:sz w:val="22"/>
        </w:rPr>
      </w:pPr>
      <w:r>
        <w:rPr>
          <w:rFonts w:ascii="Times New Roman" w:hAnsi="Times New Roman"/>
          <w:sz w:val="22"/>
        </w:rPr>
        <w:t>where</w:t>
      </w:r>
      <w:r>
        <w:rPr>
          <w:rFonts w:ascii="Times New Roman" w:hAnsi="Times New Roman"/>
          <w:i/>
          <w:iCs/>
          <w:sz w:val="22"/>
        </w:rPr>
        <w:t xml:space="preserve"> k</w:t>
      </w:r>
      <w:r>
        <w:rPr>
          <w:rFonts w:ascii="Times New Roman" w:hAnsi="Times New Roman"/>
          <w:sz w:val="22"/>
        </w:rPr>
        <w:t xml:space="preserve"> is the carrying capacity; </w:t>
      </w:r>
      <w:r>
        <w:rPr>
          <w:rFonts w:ascii="Times New Roman" w:hAnsi="Times New Roman"/>
          <w:i/>
          <w:iCs/>
          <w:sz w:val="22"/>
        </w:rPr>
        <w:t>r</w:t>
      </w:r>
      <w:r>
        <w:rPr>
          <w:rFonts w:ascii="Times New Roman" w:hAnsi="Times New Roman"/>
          <w:sz w:val="22"/>
        </w:rPr>
        <w:t xml:space="preserve"> is the intrinsic growth rate of the population; </w:t>
      </w:r>
      <m:oMath>
        <m:sSub>
          <m:sSubPr>
            <m:ctrlPr>
              <w:rPr>
                <w:rFonts w:ascii="Cambria Math" w:eastAsiaTheme="minorEastAsia" w:hAnsi="Cambria Math"/>
                <w:sz w:val="22"/>
              </w:rPr>
            </m:ctrlPr>
          </m:sSubPr>
          <m:e>
            <m:r>
              <w:rPr>
                <w:rFonts w:ascii="Cambria Math" w:eastAsiaTheme="minorEastAsia" w:hAnsi="Cambria Math"/>
                <w:sz w:val="22"/>
              </w:rPr>
              <m:t>B</m:t>
            </m:r>
          </m:e>
          <m:sub>
            <m:r>
              <w:rPr>
                <w:rFonts w:ascii="Cambria Math" w:eastAsiaTheme="minorEastAsia" w:hAnsi="Cambria Math"/>
                <w:sz w:val="22"/>
              </w:rPr>
              <m:t>y</m:t>
            </m:r>
          </m:sub>
        </m:sSub>
      </m:oMath>
      <w:r>
        <w:rPr>
          <w:rFonts w:ascii="Times New Roman" w:hAnsi="Times New Roman"/>
          <w:sz w:val="22"/>
        </w:rPr>
        <w:t xml:space="preserve"> is stock biomass at year </w:t>
      </w:r>
      <w:r>
        <w:rPr>
          <w:rFonts w:ascii="Times New Roman" w:hAnsi="Times New Roman"/>
          <w:i/>
          <w:iCs/>
          <w:sz w:val="22"/>
        </w:rPr>
        <w:t>y</w:t>
      </w:r>
      <w:r>
        <w:rPr>
          <w:rFonts w:ascii="Times New Roman" w:hAnsi="Times New Roman"/>
          <w:sz w:val="22"/>
        </w:rPr>
        <w:t xml:space="preserve">; </w:t>
      </w:r>
      <w:r>
        <w:rPr>
          <w:rFonts w:ascii="Times New Roman" w:eastAsiaTheme="minorEastAsia" w:hAnsi="Times New Roman"/>
          <w:i/>
          <w:sz w:val="22"/>
        </w:rPr>
        <w:t>C</w:t>
      </w:r>
      <w:r>
        <w:rPr>
          <w:rFonts w:ascii="Times New Roman" w:eastAsiaTheme="minorEastAsia" w:hAnsi="Times New Roman"/>
          <w:i/>
          <w:sz w:val="22"/>
          <w:vertAlign w:val="subscript"/>
        </w:rPr>
        <w:t>y</w:t>
      </w:r>
      <w:r>
        <w:rPr>
          <w:rFonts w:ascii="Times New Roman" w:eastAsiaTheme="minorEastAsia" w:hAnsi="Times New Roman"/>
          <w:sz w:val="22"/>
        </w:rPr>
        <w:t xml:space="preserve"> is the catch in year </w:t>
      </w:r>
      <w:r>
        <w:rPr>
          <w:rFonts w:ascii="Times New Roman" w:eastAsiaTheme="minorEastAsia" w:hAnsi="Times New Roman"/>
          <w:i/>
          <w:sz w:val="22"/>
        </w:rPr>
        <w:t>y</w:t>
      </w:r>
      <w:r>
        <w:rPr>
          <w:rFonts w:ascii="Times New Roman" w:hAnsi="Times New Roman"/>
          <w:sz w:val="22"/>
        </w:rPr>
        <w:t xml:space="preserve">; </w:t>
      </w:r>
      <w:proofErr w:type="spellStart"/>
      <w:r>
        <w:rPr>
          <w:rFonts w:ascii="Times New Roman" w:eastAsiaTheme="minorEastAsia" w:hAnsi="Times New Roman"/>
          <w:i/>
          <w:sz w:val="22"/>
        </w:rPr>
        <w:t>I</w:t>
      </w:r>
      <w:r>
        <w:rPr>
          <w:rFonts w:ascii="Times New Roman" w:eastAsiaTheme="minorEastAsia" w:hAnsi="Times New Roman"/>
          <w:i/>
          <w:sz w:val="22"/>
          <w:vertAlign w:val="subscript"/>
        </w:rPr>
        <w:t>y</w:t>
      </w:r>
      <w:proofErr w:type="spellEnd"/>
      <w:r>
        <w:rPr>
          <w:rFonts w:ascii="Times New Roman" w:eastAsiaTheme="minorEastAsia" w:hAnsi="Times New Roman"/>
          <w:sz w:val="22"/>
        </w:rPr>
        <w:t xml:space="preserve"> is the relative biomass index in year </w:t>
      </w:r>
      <w:r>
        <w:rPr>
          <w:rFonts w:ascii="Times New Roman" w:eastAsiaTheme="minorEastAsia" w:hAnsi="Times New Roman"/>
          <w:i/>
          <w:sz w:val="22"/>
        </w:rPr>
        <w:t>y</w:t>
      </w:r>
      <w:r>
        <w:rPr>
          <w:rFonts w:ascii="Times New Roman" w:eastAsiaTheme="minorEastAsia" w:hAnsi="Times New Roman"/>
          <w:sz w:val="22"/>
        </w:rPr>
        <w:t xml:space="preserve">; </w:t>
      </w:r>
      <w:r>
        <w:rPr>
          <w:rFonts w:ascii="Times New Roman" w:eastAsiaTheme="minorEastAsia" w:hAnsi="Times New Roman"/>
          <w:i/>
          <w:sz w:val="22"/>
        </w:rPr>
        <w:t>q</w:t>
      </w:r>
      <w:r>
        <w:rPr>
          <w:rFonts w:ascii="Times New Roman" w:eastAsiaTheme="minorEastAsia" w:hAnsi="Times New Roman"/>
          <w:sz w:val="22"/>
        </w:rPr>
        <w:t xml:space="preserve"> is the catchability coefficient; </w:t>
      </w:r>
      <w:r>
        <w:rPr>
          <w:rFonts w:ascii="Times New Roman" w:eastAsiaTheme="minorEastAsia" w:hAnsi="Times New Roman"/>
          <w:i/>
          <w:sz w:val="22"/>
        </w:rPr>
        <w:t>ȵ</w:t>
      </w:r>
      <w:r>
        <w:rPr>
          <w:rFonts w:ascii="Times New Roman" w:eastAsiaTheme="minorEastAsia" w:hAnsi="Times New Roman"/>
          <w:i/>
          <w:sz w:val="22"/>
          <w:vertAlign w:val="subscript"/>
        </w:rPr>
        <w:t>y</w:t>
      </w:r>
      <w:r>
        <w:rPr>
          <w:rFonts w:ascii="Times New Roman" w:eastAsiaTheme="minorEastAsia" w:hAnsi="Times New Roman"/>
          <w:sz w:val="22"/>
        </w:rPr>
        <w:t xml:space="preserve"> are observation errors, assumed to follow a normal distribution, i.e., </w:t>
      </w:r>
      <m:oMath>
        <m:sSub>
          <m:sSubPr>
            <m:ctrlPr>
              <w:rPr>
                <w:rFonts w:ascii="Cambria Math" w:eastAsiaTheme="minorEastAsia" w:hAnsi="Cambria Math"/>
                <w:i/>
                <w:sz w:val="22"/>
              </w:rPr>
            </m:ctrlPr>
          </m:sSubPr>
          <m:e>
            <m:r>
              <w:rPr>
                <w:rFonts w:ascii="Cambria Math" w:eastAsiaTheme="minorEastAsia" w:hAnsi="Cambria Math"/>
                <w:sz w:val="22"/>
              </w:rPr>
              <m:t>ȵ</m:t>
            </m:r>
          </m:e>
          <m:sub>
            <m:r>
              <w:rPr>
                <w:rFonts w:ascii="Cambria Math" w:eastAsiaTheme="minorEastAsia" w:hAnsi="Cambria Math"/>
                <w:sz w:val="22"/>
              </w:rPr>
              <m:t>y</m:t>
            </m:r>
          </m:sub>
        </m:sSub>
        <m:r>
          <w:rPr>
            <w:rFonts w:ascii="Cambria Math" w:eastAsiaTheme="minorEastAsia" w:hAnsi="Cambria Math"/>
            <w:sz w:val="22"/>
          </w:rPr>
          <m:t xml:space="preserve">~N(0, </m:t>
        </m:r>
        <m:sSubSup>
          <m:sSubSupPr>
            <m:ctrlPr>
              <w:rPr>
                <w:rFonts w:ascii="Cambria Math" w:eastAsiaTheme="minorEastAsia" w:hAnsi="Cambria Math"/>
                <w:i/>
                <w:sz w:val="22"/>
              </w:rPr>
            </m:ctrlPr>
          </m:sSubSupPr>
          <m:e>
            <m:r>
              <w:rPr>
                <w:rFonts w:ascii="Cambria Math" w:eastAsiaTheme="minorEastAsia" w:hAnsi="Cambria Math"/>
                <w:sz w:val="22"/>
              </w:rPr>
              <m:t>σ</m:t>
            </m:r>
          </m:e>
          <m:sub>
            <m:r>
              <w:rPr>
                <w:rFonts w:ascii="Cambria Math" w:eastAsiaTheme="minorEastAsia" w:hAnsi="Cambria Math"/>
                <w:sz w:val="22"/>
              </w:rPr>
              <m:t>ȵ</m:t>
            </m:r>
          </m:sub>
          <m:sup>
            <m:r>
              <w:rPr>
                <w:rFonts w:ascii="Cambria Math" w:eastAsiaTheme="minorEastAsia" w:hAnsi="Cambria Math"/>
                <w:sz w:val="22"/>
                <w:vertAlign w:val="superscript"/>
              </w:rPr>
              <m:t>2</m:t>
            </m:r>
          </m:sup>
        </m:sSubSup>
        <m:r>
          <w:rPr>
            <w:rFonts w:ascii="Cambria Math" w:eastAsiaTheme="minorEastAsia" w:hAnsi="Cambria Math"/>
            <w:sz w:val="22"/>
          </w:rPr>
          <m:t>)</m:t>
        </m:r>
      </m:oMath>
      <w:r>
        <w:rPr>
          <w:rFonts w:ascii="Times New Roman" w:eastAsiaTheme="minorEastAsia" w:hAnsi="Times New Roman"/>
          <w:sz w:val="22"/>
        </w:rPr>
        <w:t xml:space="preserve">, </w:t>
      </w:r>
      <m:oMath>
        <m:sSubSup>
          <m:sSubSupPr>
            <m:ctrlPr>
              <w:rPr>
                <w:rFonts w:ascii="Cambria Math" w:eastAsiaTheme="minorEastAsia" w:hAnsi="Cambria Math"/>
                <w:i/>
                <w:sz w:val="22"/>
              </w:rPr>
            </m:ctrlPr>
          </m:sSubSupPr>
          <m:e>
            <m:r>
              <w:rPr>
                <w:rFonts w:ascii="Cambria Math" w:eastAsiaTheme="minorEastAsia" w:hAnsi="Cambria Math"/>
                <w:sz w:val="22"/>
              </w:rPr>
              <m:t>σ</m:t>
            </m:r>
          </m:e>
          <m:sub>
            <m:r>
              <w:rPr>
                <w:rFonts w:ascii="Cambria Math" w:eastAsiaTheme="minorEastAsia" w:hAnsi="Cambria Math"/>
                <w:sz w:val="22"/>
              </w:rPr>
              <m:t>ȵ</m:t>
            </m:r>
          </m:sub>
          <m:sup>
            <m:r>
              <w:rPr>
                <w:rFonts w:ascii="Cambria Math" w:eastAsiaTheme="minorEastAsia" w:hAnsi="Cambria Math"/>
                <w:sz w:val="22"/>
                <w:vertAlign w:val="superscript"/>
              </w:rPr>
              <m:t>2</m:t>
            </m:r>
          </m:sup>
        </m:sSubSup>
      </m:oMath>
      <w:r>
        <w:rPr>
          <w:rFonts w:ascii="Times New Roman" w:eastAsiaTheme="minorEastAsia" w:hAnsi="Times New Roman"/>
          <w:sz w:val="22"/>
        </w:rPr>
        <w:t xml:space="preserve"> is the variances of observation errors; </w:t>
      </w:r>
      <m:oMath>
        <m:sSup>
          <m:sSupPr>
            <m:ctrlPr>
              <w:rPr>
                <w:rFonts w:ascii="Cambria Math" w:eastAsiaTheme="minorEastAsia" w:hAnsi="Cambria Math"/>
                <w:sz w:val="22"/>
              </w:rPr>
            </m:ctrlPr>
          </m:sSupPr>
          <m:e>
            <m:f>
              <m:fPr>
                <m:ctrlPr>
                  <w:rPr>
                    <w:rFonts w:ascii="Cambria Math" w:eastAsiaTheme="minorEastAsia" w:hAnsi="Cambria Math"/>
                    <w:sz w:val="22"/>
                  </w:rPr>
                </m:ctrlPr>
              </m:fPr>
              <m:num>
                <m:r>
                  <w:rPr>
                    <w:rFonts w:ascii="Cambria Math" w:eastAsiaTheme="minorEastAsia" w:hAnsi="Cambria Math"/>
                    <w:sz w:val="22"/>
                  </w:rPr>
                  <m:t>r</m:t>
                </m:r>
              </m:num>
              <m:den>
                <m:r>
                  <w:rPr>
                    <w:rFonts w:ascii="Cambria Math" w:eastAsiaTheme="minorEastAsia" w:hAnsi="Cambria Math"/>
                    <w:sz w:val="22"/>
                  </w:rPr>
                  <m:t>m-1</m:t>
                </m:r>
              </m:den>
            </m:f>
            <m:sSub>
              <m:sSubPr>
                <m:ctrlPr>
                  <w:rPr>
                    <w:rFonts w:ascii="Cambria Math" w:eastAsiaTheme="minorEastAsia" w:hAnsi="Cambria Math"/>
                    <w:sz w:val="22"/>
                  </w:rPr>
                </m:ctrlPr>
              </m:sSubPr>
              <m:e>
                <m:r>
                  <w:rPr>
                    <w:rFonts w:ascii="Cambria Math" w:eastAsiaTheme="minorEastAsia" w:hAnsi="Cambria Math"/>
                    <w:sz w:val="22"/>
                  </w:rPr>
                  <m:t>B</m:t>
                </m:r>
              </m:e>
              <m:sub>
                <m:r>
                  <w:rPr>
                    <w:rFonts w:ascii="Cambria Math" w:eastAsiaTheme="minorEastAsia" w:hAnsi="Cambria Math"/>
                    <w:sz w:val="22"/>
                  </w:rPr>
                  <m:t>y</m:t>
                </m:r>
              </m:sub>
            </m:sSub>
            <m:r>
              <m:rPr>
                <m:sty m:val="p"/>
              </m:rPr>
              <w:rPr>
                <w:rFonts w:ascii="Cambria Math" w:eastAsiaTheme="minorEastAsia" w:hAnsi="Cambria Math"/>
                <w:sz w:val="22"/>
              </w:rPr>
              <m:t>(1-(</m:t>
            </m:r>
            <m:f>
              <m:fPr>
                <m:ctrlPr>
                  <w:rPr>
                    <w:rFonts w:ascii="Cambria Math" w:eastAsiaTheme="minorEastAsia" w:hAnsi="Cambria Math"/>
                    <w:sz w:val="22"/>
                  </w:rPr>
                </m:ctrlPr>
              </m:fPr>
              <m:num>
                <m:sSub>
                  <m:sSubPr>
                    <m:ctrlPr>
                      <w:rPr>
                        <w:rFonts w:ascii="Cambria Math" w:eastAsiaTheme="minorEastAsia" w:hAnsi="Cambria Math"/>
                        <w:sz w:val="22"/>
                      </w:rPr>
                    </m:ctrlPr>
                  </m:sSubPr>
                  <m:e>
                    <m:r>
                      <w:rPr>
                        <w:rFonts w:ascii="Cambria Math" w:eastAsiaTheme="minorEastAsia" w:hAnsi="Cambria Math"/>
                        <w:sz w:val="22"/>
                      </w:rPr>
                      <m:t>B</m:t>
                    </m:r>
                  </m:e>
                  <m:sub>
                    <m:r>
                      <w:rPr>
                        <w:rFonts w:ascii="Cambria Math" w:eastAsiaTheme="minorEastAsia" w:hAnsi="Cambria Math"/>
                        <w:sz w:val="22"/>
                      </w:rPr>
                      <m:t>y</m:t>
                    </m:r>
                  </m:sub>
                </m:sSub>
              </m:num>
              <m:den>
                <m:r>
                  <w:rPr>
                    <w:rFonts w:ascii="Cambria Math" w:eastAsiaTheme="minorEastAsia" w:hAnsi="Cambria Math"/>
                    <w:sz w:val="22"/>
                  </w:rPr>
                  <m:t>k</m:t>
                </m:r>
              </m:den>
            </m:f>
            <m:r>
              <m:rPr>
                <m:sty m:val="p"/>
              </m:rPr>
              <w:rPr>
                <w:rFonts w:ascii="Cambria Math" w:eastAsiaTheme="minorEastAsia" w:hAnsi="Cambria Math"/>
                <w:sz w:val="22"/>
              </w:rPr>
              <m:t>)</m:t>
            </m:r>
          </m:e>
          <m:sup>
            <m:r>
              <w:rPr>
                <w:rFonts w:ascii="Cambria Math" w:eastAsiaTheme="minorEastAsia" w:hAnsi="Cambria Math"/>
                <w:sz w:val="22"/>
              </w:rPr>
              <m:t>m-1</m:t>
            </m:r>
          </m:sup>
        </m:sSup>
        <m:r>
          <m:rPr>
            <m:sty m:val="p"/>
          </m:rPr>
          <w:rPr>
            <w:rFonts w:ascii="Cambria Math" w:eastAsiaTheme="minorEastAsia" w:hAnsi="Cambria Math"/>
            <w:sz w:val="22"/>
          </w:rPr>
          <m:t>)</m:t>
        </m:r>
      </m:oMath>
      <w:r>
        <w:rPr>
          <w:rFonts w:ascii="Times New Roman" w:hAnsi="Times New Roman"/>
          <w:sz w:val="22"/>
        </w:rPr>
        <w:t xml:space="preserve"> in equation (1) represents the surplus production in year </w:t>
      </w:r>
      <w:r>
        <w:rPr>
          <w:rFonts w:ascii="Times New Roman" w:hAnsi="Times New Roman"/>
          <w:i/>
          <w:iCs/>
          <w:sz w:val="22"/>
        </w:rPr>
        <w:t>y</w:t>
      </w:r>
      <w:r>
        <w:rPr>
          <w:rFonts w:ascii="Times New Roman" w:hAnsi="Times New Roman"/>
          <w:sz w:val="22"/>
        </w:rPr>
        <w:t xml:space="preserve">; </w:t>
      </w:r>
      <w:r>
        <w:rPr>
          <w:rFonts w:ascii="Times New Roman" w:hAnsi="Times New Roman"/>
          <w:i/>
          <w:iCs/>
          <w:sz w:val="22"/>
        </w:rPr>
        <w:t>m</w:t>
      </w:r>
      <w:r>
        <w:rPr>
          <w:rFonts w:ascii="Times New Roman" w:hAnsi="Times New Roman"/>
          <w:sz w:val="22"/>
        </w:rPr>
        <w:t xml:space="preserve"> is a shape parameter that determines at what </w:t>
      </w:r>
      <w:r>
        <w:rPr>
          <w:rFonts w:ascii="Times New Roman" w:hAnsi="Times New Roman"/>
          <w:i/>
          <w:iCs/>
          <w:sz w:val="22"/>
        </w:rPr>
        <w:t>B/K</w:t>
      </w:r>
      <w:r>
        <w:rPr>
          <w:rFonts w:ascii="Times New Roman" w:hAnsi="Times New Roman"/>
          <w:sz w:val="22"/>
        </w:rPr>
        <w:t xml:space="preserve"> ratio maximum surplus production would be attained. When the shape parameter </w:t>
      </w:r>
      <w:r>
        <w:rPr>
          <w:rFonts w:ascii="Times New Roman" w:hAnsi="Times New Roman"/>
          <w:i/>
          <w:iCs/>
          <w:sz w:val="22"/>
        </w:rPr>
        <w:t>m</w:t>
      </w:r>
      <w:r>
        <w:rPr>
          <w:rFonts w:ascii="Times New Roman" w:hAnsi="Times New Roman"/>
          <w:sz w:val="22"/>
        </w:rPr>
        <w:t xml:space="preserve"> is fixed at two, the model is equivalent to the Schaefer surplus production model, with the maximum </w:t>
      </w:r>
      <w:r>
        <w:rPr>
          <w:rFonts w:ascii="Times New Roman" w:hAnsi="Times New Roman"/>
          <w:sz w:val="22"/>
        </w:rPr>
        <w:lastRenderedPageBreak/>
        <w:t xml:space="preserve">surplus production </w:t>
      </w:r>
      <w:del w:id="11" w:author="Chris Free" w:date="2022-12-12T13:59:00Z">
        <w:r w:rsidDel="005C3D15">
          <w:rPr>
            <w:rFonts w:ascii="Times New Roman" w:hAnsi="Times New Roman"/>
            <w:sz w:val="22"/>
          </w:rPr>
          <w:delText xml:space="preserve">attaining </w:delText>
        </w:r>
      </w:del>
      <w:ins w:id="12" w:author="Chris Free" w:date="2022-12-12T13:59:00Z">
        <w:r w:rsidR="005C3D15">
          <w:rPr>
            <w:rFonts w:ascii="Times New Roman" w:hAnsi="Times New Roman"/>
            <w:sz w:val="22"/>
          </w:rPr>
          <w:t>attain</w:t>
        </w:r>
        <w:r w:rsidR="005C3D15">
          <w:rPr>
            <w:rFonts w:ascii="Times New Roman" w:hAnsi="Times New Roman"/>
            <w:sz w:val="22"/>
          </w:rPr>
          <w:t>ed</w:t>
        </w:r>
        <w:r w:rsidR="005C3D15">
          <w:rPr>
            <w:rFonts w:ascii="Times New Roman" w:hAnsi="Times New Roman"/>
            <w:sz w:val="22"/>
          </w:rPr>
          <w:t xml:space="preserve"> </w:t>
        </w:r>
      </w:ins>
      <w:r>
        <w:rPr>
          <w:rFonts w:ascii="Times New Roman" w:hAnsi="Times New Roman"/>
          <w:sz w:val="22"/>
        </w:rPr>
        <w:t>at half of the carrying capacity. The Pella-Tomlinson model is equivalent to the Fox model if shape parameter</w:t>
      </w:r>
      <w:r>
        <w:rPr>
          <w:rFonts w:ascii="Times New Roman" w:hAnsi="Times New Roman"/>
          <w:i/>
          <w:iCs/>
          <w:sz w:val="22"/>
        </w:rPr>
        <w:t xml:space="preserve"> m</w:t>
      </w:r>
      <w:r>
        <w:rPr>
          <w:rFonts w:ascii="Times New Roman" w:hAnsi="Times New Roman"/>
          <w:sz w:val="22"/>
        </w:rPr>
        <w:t xml:space="preserve"> approaches one, resulting in maximum surplus production attained when biomass equals 0.37</w:t>
      </w:r>
      <w:r>
        <w:rPr>
          <w:rFonts w:ascii="Times New Roman" w:hAnsi="Times New Roman"/>
          <w:i/>
          <w:iCs/>
          <w:sz w:val="22"/>
        </w:rPr>
        <w:t>k</w:t>
      </w:r>
      <w:r>
        <w:rPr>
          <w:rFonts w:ascii="Times New Roman" w:hAnsi="Times New Roman"/>
          <w:sz w:val="22"/>
        </w:rPr>
        <w:t xml:space="preserve">. </w:t>
      </w:r>
    </w:p>
    <w:p w14:paraId="3BEC03CD" w14:textId="77777777" w:rsidR="00543BB3" w:rsidRDefault="00811BC4">
      <w:pPr>
        <w:spacing w:line="360" w:lineRule="auto"/>
        <w:rPr>
          <w:rFonts w:ascii="Times New Roman" w:hAnsi="Times New Roman"/>
          <w:i/>
          <w:iCs/>
          <w:sz w:val="22"/>
        </w:rPr>
      </w:pPr>
      <w:r>
        <w:rPr>
          <w:rFonts w:ascii="Times New Roman" w:hAnsi="Times New Roman"/>
          <w:i/>
          <w:iCs/>
          <w:sz w:val="22"/>
        </w:rPr>
        <w:t>2.2 The net effect of warming on stock biomass of fish populations</w:t>
      </w:r>
    </w:p>
    <w:p w14:paraId="3BEC03CE" w14:textId="567A0563" w:rsidR="00543BB3" w:rsidRDefault="00811BC4">
      <w:pPr>
        <w:spacing w:line="360" w:lineRule="auto"/>
        <w:rPr>
          <w:rFonts w:ascii="Times New Roman" w:hAnsi="Times New Roman"/>
          <w:sz w:val="22"/>
        </w:rPr>
      </w:pPr>
      <w:r>
        <w:rPr>
          <w:rFonts w:ascii="Times New Roman" w:hAnsi="Times New Roman"/>
          <w:sz w:val="22"/>
        </w:rPr>
        <w:t>Surplus production is a net gain in stock biomass in the absence of fishing, where the increase in biomass comes from recruitment and somatic growth of individual fish and the decrease in biomass is due to natural mortality. Warming may impact recruitment, individual fish growth</w:t>
      </w:r>
      <w:ins w:id="13" w:author="Chris Free" w:date="2022-12-12T14:00:00Z">
        <w:r w:rsidR="005C3D15">
          <w:rPr>
            <w:rFonts w:ascii="Times New Roman" w:hAnsi="Times New Roman"/>
            <w:sz w:val="22"/>
          </w:rPr>
          <w:t>,</w:t>
        </w:r>
      </w:ins>
      <w:r>
        <w:rPr>
          <w:rFonts w:ascii="Times New Roman" w:hAnsi="Times New Roman"/>
          <w:sz w:val="22"/>
        </w:rPr>
        <w:t xml:space="preserve"> and natural mortality of the same population in different directions and magnitudes.  Here, rather than separately evaluating the effects of warming on the three dimensions mentioned, we attempted to quantify the net effect of warming on </w:t>
      </w:r>
      <w:ins w:id="14" w:author="Chris Free" w:date="2022-12-12T14:00:00Z">
        <w:r w:rsidR="005C3D15">
          <w:rPr>
            <w:rFonts w:ascii="Times New Roman" w:hAnsi="Times New Roman"/>
            <w:sz w:val="22"/>
          </w:rPr>
          <w:t xml:space="preserve">overall </w:t>
        </w:r>
      </w:ins>
      <w:r>
        <w:rPr>
          <w:rFonts w:ascii="Times New Roman" w:hAnsi="Times New Roman"/>
          <w:sz w:val="22"/>
        </w:rPr>
        <w:t>surplus production.</w:t>
      </w:r>
    </w:p>
    <w:p w14:paraId="3BEC03CF" w14:textId="77777777" w:rsidR="00543BB3" w:rsidRDefault="00811BC4">
      <w:pPr>
        <w:spacing w:line="360" w:lineRule="auto"/>
        <w:rPr>
          <w:rFonts w:ascii="Times New Roman" w:hAnsi="Times New Roman"/>
          <w:i/>
          <w:iCs/>
          <w:sz w:val="22"/>
        </w:rPr>
      </w:pPr>
      <w:r>
        <w:rPr>
          <w:rFonts w:ascii="Times New Roman" w:hAnsi="Times New Roman"/>
          <w:i/>
          <w:iCs/>
          <w:sz w:val="22"/>
        </w:rPr>
        <w:t>2.3 A modified temperature-dependent surplus production model</w:t>
      </w:r>
    </w:p>
    <w:p w14:paraId="3BEC03D0" w14:textId="582CA7C2" w:rsidR="00543BB3" w:rsidRDefault="00811BC4">
      <w:pPr>
        <w:spacing w:line="360" w:lineRule="auto"/>
        <w:rPr>
          <w:rFonts w:ascii="Times New Roman" w:hAnsi="Times New Roman"/>
          <w:sz w:val="22"/>
        </w:rPr>
      </w:pPr>
      <w:r>
        <w:rPr>
          <w:rFonts w:ascii="Times New Roman" w:hAnsi="Times New Roman"/>
          <w:sz w:val="22"/>
        </w:rPr>
        <w:t>We modified the Pella-Thomlinson surplus production model to</w:t>
      </w:r>
      <w:ins w:id="15" w:author="Chris Free" w:date="2022-12-12T14:01:00Z">
        <w:r w:rsidR="005C3D15">
          <w:rPr>
            <w:rFonts w:ascii="Times New Roman" w:hAnsi="Times New Roman"/>
            <w:sz w:val="22"/>
          </w:rPr>
          <w:t xml:space="preserve"> account for stocking of recreational fish stocks</w:t>
        </w:r>
      </w:ins>
      <w:ins w:id="16" w:author="Chris Free" w:date="2022-12-12T14:02:00Z">
        <w:r w:rsidR="005C3D15">
          <w:rPr>
            <w:rFonts w:ascii="Times New Roman" w:hAnsi="Times New Roman"/>
            <w:sz w:val="22"/>
          </w:rPr>
          <w:t>,</w:t>
        </w:r>
      </w:ins>
      <w:ins w:id="17" w:author="Chris Free" w:date="2022-12-12T14:01:00Z">
        <w:r w:rsidR="005C3D15">
          <w:rPr>
            <w:rFonts w:ascii="Times New Roman" w:hAnsi="Times New Roman"/>
            <w:sz w:val="22"/>
          </w:rPr>
          <w:t xml:space="preserve"> to</w:t>
        </w:r>
      </w:ins>
      <w:r>
        <w:rPr>
          <w:rFonts w:ascii="Times New Roman" w:hAnsi="Times New Roman"/>
          <w:sz w:val="22"/>
        </w:rPr>
        <w:t xml:space="preserve"> address the issue of nonconsecutive and imprecise recreational harvest data</w:t>
      </w:r>
      <w:ins w:id="18" w:author="Chris Free" w:date="2022-12-12T14:02:00Z">
        <w:r w:rsidR="005C3D15">
          <w:rPr>
            <w:rFonts w:ascii="Times New Roman" w:hAnsi="Times New Roman"/>
            <w:sz w:val="22"/>
          </w:rPr>
          <w:t>, and to account for the impacts of temperature on productivity</w:t>
        </w:r>
      </w:ins>
      <w:r>
        <w:rPr>
          <w:rFonts w:ascii="Times New Roman" w:hAnsi="Times New Roman"/>
          <w:sz w:val="22"/>
        </w:rPr>
        <w:t>. Annual recreational harvests were not treated as known and accurate quantities in the dynamic model, but as observations subject</w:t>
      </w:r>
      <w:del w:id="19" w:author="Chris Free" w:date="2022-12-12T14:01:00Z">
        <w:r w:rsidDel="005C3D15">
          <w:rPr>
            <w:rFonts w:ascii="Times New Roman" w:hAnsi="Times New Roman"/>
            <w:sz w:val="22"/>
          </w:rPr>
          <w:delText>ed</w:delText>
        </w:r>
      </w:del>
      <w:r>
        <w:rPr>
          <w:rFonts w:ascii="Times New Roman" w:hAnsi="Times New Roman"/>
          <w:sz w:val="22"/>
        </w:rPr>
        <w:t xml:space="preserve"> to observation error. We then incorporated a multiplicative temperature effect term into the dynamic model to quantify the effect of warming on surplus production. The modified temperature-dependent surplus production model is written as follows:</w:t>
      </w:r>
    </w:p>
    <w:p w14:paraId="3BEC03D1" w14:textId="77777777" w:rsidR="00543BB3" w:rsidRDefault="006A113A">
      <w:pPr>
        <w:spacing w:line="360" w:lineRule="auto"/>
        <w:rPr>
          <w:rFonts w:ascii="Times New Roman" w:hAnsi="Times New Roman"/>
          <w:sz w:val="22"/>
        </w:rPr>
      </w:pPr>
      <m:oMath>
        <m:sSub>
          <m:sSubPr>
            <m:ctrlPr>
              <w:rPr>
                <w:rFonts w:ascii="Cambria Math" w:eastAsiaTheme="minorEastAsia" w:hAnsi="Cambria Math"/>
                <w:sz w:val="22"/>
              </w:rPr>
            </m:ctrlPr>
          </m:sSubPr>
          <m:e>
            <m:r>
              <w:rPr>
                <w:rFonts w:ascii="Cambria Math" w:eastAsiaTheme="minorEastAsia" w:hAnsi="Cambria Math"/>
                <w:sz w:val="22"/>
              </w:rPr>
              <m:t>B</m:t>
            </m:r>
          </m:e>
          <m:sub>
            <m:r>
              <w:rPr>
                <w:rFonts w:ascii="Cambria Math" w:eastAsiaTheme="minorEastAsia" w:hAnsi="Cambria Math"/>
                <w:sz w:val="22"/>
              </w:rPr>
              <m:t>y</m:t>
            </m:r>
            <m:r>
              <m:rPr>
                <m:sty m:val="p"/>
              </m:rPr>
              <w:rPr>
                <w:rFonts w:ascii="Cambria Math" w:eastAsiaTheme="minorEastAsia" w:hAnsi="Cambria Math"/>
                <w:sz w:val="22"/>
              </w:rPr>
              <m:t>+1</m:t>
            </m:r>
          </m:sub>
        </m:sSub>
        <m:r>
          <m:rPr>
            <m:sty m:val="p"/>
          </m:rPr>
          <w:rPr>
            <w:rFonts w:ascii="Cambria Math" w:eastAsiaTheme="minorEastAsia" w:hAnsi="Cambria Math"/>
            <w:sz w:val="22"/>
          </w:rPr>
          <m:t>=</m:t>
        </m:r>
        <m:sSub>
          <m:sSubPr>
            <m:ctrlPr>
              <w:rPr>
                <w:rFonts w:ascii="Cambria Math" w:eastAsiaTheme="minorEastAsia" w:hAnsi="Cambria Math"/>
                <w:sz w:val="22"/>
              </w:rPr>
            </m:ctrlPr>
          </m:sSubPr>
          <m:e>
            <m:r>
              <w:rPr>
                <w:rFonts w:ascii="Cambria Math" w:eastAsiaTheme="minorEastAsia" w:hAnsi="Cambria Math"/>
                <w:sz w:val="22"/>
              </w:rPr>
              <m:t>B</m:t>
            </m:r>
          </m:e>
          <m:sub>
            <m:r>
              <w:rPr>
                <w:rFonts w:ascii="Cambria Math" w:eastAsiaTheme="minorEastAsia" w:hAnsi="Cambria Math"/>
                <w:sz w:val="22"/>
              </w:rPr>
              <m:t>y</m:t>
            </m:r>
          </m:sub>
        </m:sSub>
        <m:r>
          <m:rPr>
            <m:sty m:val="p"/>
          </m:rPr>
          <w:rPr>
            <w:rFonts w:ascii="Cambria Math" w:eastAsiaTheme="minorEastAsia" w:hAnsi="Cambria Math"/>
            <w:sz w:val="22"/>
          </w:rPr>
          <m:t>+</m:t>
        </m:r>
        <m:sSup>
          <m:sSupPr>
            <m:ctrlPr>
              <w:rPr>
                <w:rFonts w:ascii="Cambria Math" w:eastAsiaTheme="minorEastAsia" w:hAnsi="Cambria Math"/>
                <w:sz w:val="22"/>
              </w:rPr>
            </m:ctrlPr>
          </m:sSupPr>
          <m:e>
            <m:f>
              <m:fPr>
                <m:ctrlPr>
                  <w:rPr>
                    <w:rFonts w:ascii="Cambria Math" w:eastAsiaTheme="minorEastAsia" w:hAnsi="Cambria Math"/>
                    <w:sz w:val="22"/>
                  </w:rPr>
                </m:ctrlPr>
              </m:fPr>
              <m:num>
                <m:r>
                  <w:rPr>
                    <w:rFonts w:ascii="Cambria Math" w:eastAsiaTheme="minorEastAsia" w:hAnsi="Cambria Math"/>
                    <w:sz w:val="22"/>
                  </w:rPr>
                  <m:t>r</m:t>
                </m:r>
              </m:num>
              <m:den>
                <m:r>
                  <w:rPr>
                    <w:rFonts w:ascii="Cambria Math" w:eastAsiaTheme="minorEastAsia" w:hAnsi="Cambria Math"/>
                    <w:sz w:val="22"/>
                  </w:rPr>
                  <m:t>m-1</m:t>
                </m:r>
              </m:den>
            </m:f>
            <m:sSub>
              <m:sSubPr>
                <m:ctrlPr>
                  <w:rPr>
                    <w:rFonts w:ascii="Cambria Math" w:eastAsiaTheme="minorEastAsia" w:hAnsi="Cambria Math"/>
                    <w:sz w:val="22"/>
                  </w:rPr>
                </m:ctrlPr>
              </m:sSubPr>
              <m:e>
                <m:r>
                  <w:rPr>
                    <w:rFonts w:ascii="Cambria Math" w:eastAsiaTheme="minorEastAsia" w:hAnsi="Cambria Math"/>
                    <w:sz w:val="22"/>
                  </w:rPr>
                  <m:t>B</m:t>
                </m:r>
              </m:e>
              <m:sub>
                <m:r>
                  <w:rPr>
                    <w:rFonts w:ascii="Cambria Math" w:eastAsiaTheme="minorEastAsia" w:hAnsi="Cambria Math"/>
                    <w:sz w:val="22"/>
                  </w:rPr>
                  <m:t>y</m:t>
                </m:r>
              </m:sub>
            </m:sSub>
            <m:r>
              <m:rPr>
                <m:sty m:val="p"/>
              </m:rPr>
              <w:rPr>
                <w:rFonts w:ascii="Cambria Math" w:eastAsiaTheme="minorEastAsia" w:hAnsi="Cambria Math"/>
                <w:sz w:val="22"/>
              </w:rPr>
              <m:t>(1-(</m:t>
            </m:r>
            <m:f>
              <m:fPr>
                <m:ctrlPr>
                  <w:rPr>
                    <w:rFonts w:ascii="Cambria Math" w:eastAsiaTheme="minorEastAsia" w:hAnsi="Cambria Math"/>
                    <w:sz w:val="22"/>
                  </w:rPr>
                </m:ctrlPr>
              </m:fPr>
              <m:num>
                <m:sSub>
                  <m:sSubPr>
                    <m:ctrlPr>
                      <w:rPr>
                        <w:rFonts w:ascii="Cambria Math" w:eastAsiaTheme="minorEastAsia" w:hAnsi="Cambria Math"/>
                        <w:sz w:val="22"/>
                      </w:rPr>
                    </m:ctrlPr>
                  </m:sSubPr>
                  <m:e>
                    <m:r>
                      <w:rPr>
                        <w:rFonts w:ascii="Cambria Math" w:eastAsiaTheme="minorEastAsia" w:hAnsi="Cambria Math"/>
                        <w:sz w:val="22"/>
                      </w:rPr>
                      <m:t>B</m:t>
                    </m:r>
                  </m:e>
                  <m:sub>
                    <m:r>
                      <w:rPr>
                        <w:rFonts w:ascii="Cambria Math" w:eastAsiaTheme="minorEastAsia" w:hAnsi="Cambria Math"/>
                        <w:sz w:val="22"/>
                      </w:rPr>
                      <m:t>y</m:t>
                    </m:r>
                  </m:sub>
                </m:sSub>
              </m:num>
              <m:den>
                <m:r>
                  <w:rPr>
                    <w:rFonts w:ascii="Cambria Math" w:eastAsiaTheme="minorEastAsia" w:hAnsi="Cambria Math"/>
                    <w:sz w:val="22"/>
                  </w:rPr>
                  <m:t>k</m:t>
                </m:r>
              </m:den>
            </m:f>
            <m:r>
              <m:rPr>
                <m:sty m:val="p"/>
              </m:rPr>
              <w:rPr>
                <w:rFonts w:ascii="Cambria Math" w:eastAsiaTheme="minorEastAsia" w:hAnsi="Cambria Math"/>
                <w:sz w:val="22"/>
              </w:rPr>
              <m:t>)</m:t>
            </m:r>
          </m:e>
          <m:sup>
            <m:r>
              <w:rPr>
                <w:rFonts w:ascii="Cambria Math" w:eastAsiaTheme="minorEastAsia" w:hAnsi="Cambria Math"/>
                <w:sz w:val="22"/>
              </w:rPr>
              <m:t>m-1</m:t>
            </m:r>
          </m:sup>
        </m:sSup>
        <m:r>
          <m:rPr>
            <m:sty m:val="p"/>
          </m:rPr>
          <w:rPr>
            <w:rFonts w:ascii="Cambria Math" w:eastAsiaTheme="minorEastAsia" w:hAnsi="Cambria Math"/>
            <w:sz w:val="22"/>
          </w:rPr>
          <m:t>)×</m:t>
        </m:r>
        <m:sSup>
          <m:sSupPr>
            <m:ctrlPr>
              <w:rPr>
                <w:rFonts w:ascii="Cambria Math" w:eastAsiaTheme="minorEastAsia" w:hAnsi="Cambria Math"/>
                <w:sz w:val="22"/>
              </w:rPr>
            </m:ctrlPr>
          </m:sSupPr>
          <m:e>
            <m:r>
              <w:rPr>
                <w:rFonts w:ascii="Cambria Math" w:eastAsiaTheme="minorEastAsia" w:hAnsi="Cambria Math"/>
                <w:sz w:val="22"/>
              </w:rPr>
              <m:t>e</m:t>
            </m:r>
          </m:e>
          <m:sup>
            <m:sSub>
              <m:sSubPr>
                <m:ctrlPr>
                  <w:rPr>
                    <w:rFonts w:ascii="Cambria Math" w:eastAsiaTheme="minorEastAsia" w:hAnsi="Cambria Math"/>
                    <w:i/>
                    <w:sz w:val="22"/>
                  </w:rPr>
                </m:ctrlPr>
              </m:sSubPr>
              <m:e>
                <m:r>
                  <w:rPr>
                    <w:rFonts w:ascii="Cambria Math" w:eastAsiaTheme="minorEastAsia" w:hAnsi="Cambria Math"/>
                    <w:sz w:val="22"/>
                  </w:rPr>
                  <m:t>GDD</m:t>
                </m:r>
              </m:e>
              <m:sub>
                <m:r>
                  <w:rPr>
                    <w:rFonts w:ascii="Cambria Math" w:eastAsiaTheme="minorEastAsia" w:hAnsi="Cambria Math"/>
                    <w:sz w:val="22"/>
                  </w:rPr>
                  <m:t>y</m:t>
                </m:r>
              </m:sub>
            </m:sSub>
            <m:r>
              <w:rPr>
                <w:rFonts w:ascii="Cambria Math" w:eastAsiaTheme="minorEastAsia" w:hAnsi="Cambria Math"/>
                <w:sz w:val="22"/>
              </w:rPr>
              <m:t>×θ</m:t>
            </m:r>
          </m:sup>
        </m:sSup>
        <m:r>
          <m:rPr>
            <m:sty m:val="p"/>
          </m:rPr>
          <w:rPr>
            <w:rFonts w:ascii="Cambria Math" w:eastAsiaTheme="minorEastAsia" w:hAnsi="Cambria Math"/>
            <w:sz w:val="22"/>
          </w:rPr>
          <m:t>+</m:t>
        </m:r>
        <m:sSub>
          <m:sSubPr>
            <m:ctrlPr>
              <w:rPr>
                <w:rFonts w:ascii="Cambria Math" w:eastAsiaTheme="minorEastAsia" w:hAnsi="Cambria Math"/>
                <w:sz w:val="22"/>
              </w:rPr>
            </m:ctrlPr>
          </m:sSubPr>
          <m:e>
            <m:r>
              <w:rPr>
                <w:rFonts w:ascii="Cambria Math" w:eastAsiaTheme="minorEastAsia" w:hAnsi="Cambria Math"/>
                <w:sz w:val="22"/>
              </w:rPr>
              <m:t>S</m:t>
            </m:r>
          </m:e>
          <m:sub>
            <m:r>
              <w:rPr>
                <w:rFonts w:ascii="Cambria Math" w:eastAsiaTheme="minorEastAsia" w:hAnsi="Cambria Math"/>
                <w:sz w:val="22"/>
              </w:rPr>
              <m:t>y</m:t>
            </m:r>
          </m:sub>
        </m:sSub>
        <m:r>
          <m:rPr>
            <m:sty m:val="p"/>
          </m:rPr>
          <w:rPr>
            <w:rFonts w:ascii="Cambria Math" w:eastAsiaTheme="minorEastAsia" w:hAnsi="Cambria Math"/>
            <w:sz w:val="22"/>
          </w:rPr>
          <m:t>-</m:t>
        </m:r>
        <m:sSub>
          <m:sSubPr>
            <m:ctrlPr>
              <w:rPr>
                <w:rFonts w:ascii="Cambria Math" w:eastAsiaTheme="minorEastAsia" w:hAnsi="Cambria Math"/>
                <w:sz w:val="22"/>
              </w:rPr>
            </m:ctrlPr>
          </m:sSubPr>
          <m:e>
            <m:r>
              <w:rPr>
                <w:rFonts w:ascii="Cambria Math" w:eastAsiaTheme="minorEastAsia" w:hAnsi="Cambria Math"/>
                <w:sz w:val="22"/>
              </w:rPr>
              <m:t>B</m:t>
            </m:r>
          </m:e>
          <m:sub>
            <m:r>
              <w:rPr>
                <w:rFonts w:ascii="Cambria Math" w:eastAsiaTheme="minorEastAsia" w:hAnsi="Cambria Math"/>
                <w:sz w:val="22"/>
              </w:rPr>
              <m:t>y</m:t>
            </m:r>
          </m:sub>
        </m:sSub>
        <m:d>
          <m:dPr>
            <m:ctrlPr>
              <w:rPr>
                <w:rFonts w:ascii="Cambria Math" w:eastAsiaTheme="minorEastAsia" w:hAnsi="Cambria Math"/>
                <w:i/>
                <w:sz w:val="22"/>
              </w:rPr>
            </m:ctrlPr>
          </m:dPr>
          <m:e>
            <m:r>
              <w:rPr>
                <w:rFonts w:ascii="Cambria Math" w:eastAsiaTheme="minorEastAsia" w:hAnsi="Cambria Math"/>
                <w:sz w:val="22"/>
              </w:rPr>
              <m:t>1-</m:t>
            </m:r>
            <m:sSup>
              <m:sSupPr>
                <m:ctrlPr>
                  <w:rPr>
                    <w:rFonts w:ascii="Cambria Math" w:eastAsiaTheme="minorEastAsia" w:hAnsi="Cambria Math"/>
                    <w:i/>
                    <w:sz w:val="22"/>
                  </w:rPr>
                </m:ctrlPr>
              </m:sSupPr>
              <m:e>
                <m:r>
                  <w:rPr>
                    <w:rFonts w:ascii="Cambria Math" w:eastAsiaTheme="minorEastAsia" w:hAnsi="Cambria Math"/>
                    <w:sz w:val="22"/>
                  </w:rPr>
                  <m:t>e</m:t>
                </m:r>
              </m:e>
              <m:sup>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F</m:t>
                    </m:r>
                  </m:e>
                  <m:sub>
                    <m:r>
                      <w:rPr>
                        <w:rFonts w:ascii="Cambria Math" w:eastAsiaTheme="minorEastAsia" w:hAnsi="Cambria Math"/>
                        <w:sz w:val="22"/>
                      </w:rPr>
                      <m:t>y</m:t>
                    </m:r>
                  </m:sub>
                </m:sSub>
              </m:sup>
            </m:sSup>
          </m:e>
        </m:d>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H</m:t>
            </m:r>
          </m:e>
          <m:sub>
            <m:r>
              <w:rPr>
                <w:rFonts w:ascii="Cambria Math" w:eastAsiaTheme="minorEastAsia" w:hAnsi="Cambria Math"/>
                <w:sz w:val="22"/>
              </w:rPr>
              <m:t>y</m:t>
            </m:r>
          </m:sub>
        </m:sSub>
      </m:oMath>
      <w:r w:rsidR="00811BC4">
        <w:rPr>
          <w:rFonts w:ascii="Times New Roman" w:hAnsi="Times New Roman"/>
          <w:sz w:val="22"/>
        </w:rPr>
        <w:t xml:space="preserve">            (3)</w:t>
      </w:r>
    </w:p>
    <w:p w14:paraId="3BEC03D2" w14:textId="77777777" w:rsidR="00543BB3" w:rsidRDefault="006A113A">
      <w:pPr>
        <w:spacing w:line="360" w:lineRule="auto"/>
        <w:rPr>
          <w:rFonts w:ascii="Times New Roman" w:hAnsi="Times New Roman"/>
          <w:sz w:val="22"/>
        </w:rPr>
      </w:pPr>
      <m:oMath>
        <m:func>
          <m:funcPr>
            <m:ctrlPr>
              <w:rPr>
                <w:rFonts w:ascii="Cambria Math" w:hAnsi="Cambria Math"/>
                <w:sz w:val="22"/>
              </w:rPr>
            </m:ctrlPr>
          </m:funcPr>
          <m:fName>
            <m:r>
              <m:rPr>
                <m:sty m:val="p"/>
              </m:rPr>
              <w:rPr>
                <w:rFonts w:ascii="Cambria Math" w:hAnsi="Cambria Math"/>
                <w:sz w:val="22"/>
              </w:rPr>
              <m:t>log</m:t>
            </m:r>
          </m:fName>
          <m:e>
            <m:d>
              <m:dPr>
                <m:ctrlPr>
                  <w:rPr>
                    <w:rFonts w:ascii="Cambria Math" w:hAnsi="Cambria Math"/>
                    <w:i/>
                    <w:sz w:val="22"/>
                  </w:rPr>
                </m:ctrlPr>
              </m:dPr>
              <m:e>
                <m:sSub>
                  <m:sSubPr>
                    <m:ctrlPr>
                      <w:rPr>
                        <w:rFonts w:ascii="Cambria Math" w:hAnsi="Cambria Math"/>
                        <w:sz w:val="22"/>
                      </w:rPr>
                    </m:ctrlPr>
                  </m:sSubPr>
                  <m:e>
                    <m:r>
                      <w:rPr>
                        <w:rFonts w:ascii="Cambria Math" w:hAnsi="Cambria Math"/>
                        <w:sz w:val="22"/>
                      </w:rPr>
                      <m:t>I</m:t>
                    </m:r>
                  </m:e>
                  <m:sub>
                    <m:r>
                      <w:rPr>
                        <w:rFonts w:ascii="Cambria Math" w:hAnsi="Cambria Math"/>
                        <w:sz w:val="22"/>
                      </w:rPr>
                      <m:t>y</m:t>
                    </m:r>
                  </m:sub>
                </m:sSub>
              </m:e>
            </m:d>
          </m:e>
        </m:func>
        <m:r>
          <w:rPr>
            <w:rFonts w:ascii="Cambria Math" w:hAnsi="Cambria Math"/>
            <w:sz w:val="22"/>
          </w:rPr>
          <m:t>=</m:t>
        </m:r>
        <m:func>
          <m:funcPr>
            <m:ctrlPr>
              <w:rPr>
                <w:rFonts w:ascii="Cambria Math" w:hAnsi="Cambria Math"/>
                <w:sz w:val="22"/>
              </w:rPr>
            </m:ctrlPr>
          </m:funcPr>
          <m:fName>
            <m:r>
              <m:rPr>
                <m:sty m:val="p"/>
              </m:rPr>
              <w:rPr>
                <w:rFonts w:ascii="Cambria Math" w:hAnsi="Cambria Math"/>
                <w:sz w:val="22"/>
              </w:rPr>
              <m:t>log</m:t>
            </m:r>
            <m:ctrlPr>
              <w:rPr>
                <w:rFonts w:ascii="Cambria Math" w:hAnsi="Cambria Math"/>
                <w:i/>
                <w:sz w:val="22"/>
              </w:rPr>
            </m:ctrlPr>
          </m:fName>
          <m:e>
            <m:d>
              <m:dPr>
                <m:ctrlPr>
                  <w:rPr>
                    <w:rFonts w:ascii="Cambria Math" w:hAnsi="Cambria Math"/>
                    <w:i/>
                    <w:sz w:val="22"/>
                  </w:rPr>
                </m:ctrlPr>
              </m:dPr>
              <m:e>
                <m:r>
                  <w:rPr>
                    <w:rFonts w:ascii="Cambria Math" w:hAnsi="Cambria Math"/>
                    <w:sz w:val="22"/>
                  </w:rPr>
                  <m:t>q</m:t>
                </m:r>
                <m:sSub>
                  <m:sSubPr>
                    <m:ctrlPr>
                      <w:rPr>
                        <w:rFonts w:ascii="Cambria Math" w:hAnsi="Cambria Math"/>
                        <w:i/>
                        <w:sz w:val="22"/>
                      </w:rPr>
                    </m:ctrlPr>
                  </m:sSubPr>
                  <m:e>
                    <m:r>
                      <w:rPr>
                        <w:rFonts w:ascii="Cambria Math" w:hAnsi="Cambria Math"/>
                        <w:sz w:val="22"/>
                      </w:rPr>
                      <m:t>B</m:t>
                    </m:r>
                  </m:e>
                  <m:sub>
                    <m:r>
                      <w:rPr>
                        <w:rFonts w:ascii="Cambria Math" w:hAnsi="Cambria Math"/>
                        <w:sz w:val="22"/>
                      </w:rPr>
                      <m:t>y</m:t>
                    </m:r>
                  </m:sub>
                </m:sSub>
              </m:e>
            </m:d>
          </m:e>
        </m:func>
        <m:r>
          <w:rPr>
            <w:rFonts w:ascii="Cambria Math" w:hAnsi="Cambria Math"/>
            <w:sz w:val="22"/>
          </w:rPr>
          <m:t>+</m:t>
        </m:r>
        <m:sSub>
          <m:sSubPr>
            <m:ctrlPr>
              <w:rPr>
                <w:rFonts w:ascii="Cambria Math" w:hAnsi="Cambria Math"/>
                <w:i/>
                <w:sz w:val="22"/>
              </w:rPr>
            </m:ctrlPr>
          </m:sSubPr>
          <m:e>
            <m:r>
              <w:rPr>
                <w:rFonts w:ascii="Cambria Math" w:hAnsi="Cambria Math"/>
                <w:sz w:val="22"/>
              </w:rPr>
              <m:t>ȵ</m:t>
            </m:r>
          </m:e>
          <m:sub>
            <m:r>
              <w:rPr>
                <w:rFonts w:ascii="Cambria Math" w:hAnsi="Cambria Math"/>
                <w:sz w:val="22"/>
              </w:rPr>
              <m:t>y</m:t>
            </m:r>
          </m:sub>
        </m:sSub>
      </m:oMath>
      <w:r w:rsidR="00811BC4">
        <w:rPr>
          <w:rFonts w:ascii="Times New Roman" w:hAnsi="Times New Roman"/>
          <w:sz w:val="22"/>
        </w:rPr>
        <w:t xml:space="preserve">                                                    (4)</w:t>
      </w:r>
    </w:p>
    <w:p w14:paraId="3BEC03D3" w14:textId="77777777" w:rsidR="00543BB3" w:rsidRDefault="006A113A">
      <w:pPr>
        <w:spacing w:line="360" w:lineRule="auto"/>
        <w:rPr>
          <w:rFonts w:ascii="Times New Roman" w:hAnsi="Times New Roman"/>
          <w:iCs/>
          <w:sz w:val="22"/>
        </w:rPr>
      </w:pPr>
      <m:oMath>
        <m:func>
          <m:funcPr>
            <m:ctrlPr>
              <w:rPr>
                <w:rFonts w:ascii="Cambria Math" w:hAnsi="Cambria Math"/>
                <w:sz w:val="22"/>
              </w:rPr>
            </m:ctrlPr>
          </m:funcPr>
          <m:fName>
            <m:r>
              <m:rPr>
                <m:sty m:val="p"/>
              </m:rPr>
              <w:rPr>
                <w:rFonts w:ascii="Cambria Math" w:hAnsi="Cambria Math"/>
                <w:sz w:val="22"/>
              </w:rPr>
              <m:t>log</m:t>
            </m:r>
          </m:fName>
          <m:e>
            <m:d>
              <m:dPr>
                <m:ctrlPr>
                  <w:rPr>
                    <w:rFonts w:ascii="Cambria Math" w:hAnsi="Cambria Math"/>
                    <w:i/>
                    <w:sz w:val="22"/>
                  </w:rPr>
                </m:ctrlPr>
              </m:dPr>
              <m:e>
                <m:sSub>
                  <m:sSubPr>
                    <m:ctrlPr>
                      <w:rPr>
                        <w:rFonts w:ascii="Cambria Math" w:hAnsi="Cambria Math"/>
                        <w:sz w:val="22"/>
                      </w:rPr>
                    </m:ctrlPr>
                  </m:sSubPr>
                  <m:e>
                    <m:r>
                      <w:rPr>
                        <w:rFonts w:ascii="Cambria Math" w:hAnsi="Cambria Math"/>
                        <w:sz w:val="22"/>
                      </w:rPr>
                      <m:t>C</m:t>
                    </m:r>
                  </m:e>
                  <m:sub>
                    <m:r>
                      <w:rPr>
                        <w:rFonts w:ascii="Cambria Math" w:hAnsi="Cambria Math"/>
                        <w:sz w:val="22"/>
                      </w:rPr>
                      <m:t>y</m:t>
                    </m:r>
                  </m:sub>
                </m:sSub>
              </m:e>
            </m:d>
          </m:e>
        </m:func>
        <m:r>
          <w:rPr>
            <w:rFonts w:ascii="Cambria Math" w:hAnsi="Cambria Math"/>
            <w:sz w:val="22"/>
          </w:rPr>
          <m:t>=</m:t>
        </m:r>
        <m:func>
          <m:funcPr>
            <m:ctrlPr>
              <w:rPr>
                <w:rFonts w:ascii="Cambria Math" w:hAnsi="Cambria Math"/>
                <w:sz w:val="22"/>
              </w:rPr>
            </m:ctrlPr>
          </m:funcPr>
          <m:fName>
            <m:r>
              <m:rPr>
                <m:sty m:val="p"/>
              </m:rPr>
              <w:rPr>
                <w:rFonts w:ascii="Cambria Math" w:hAnsi="Cambria Math"/>
                <w:sz w:val="22"/>
              </w:rPr>
              <m:t>log</m:t>
            </m:r>
            <m:ctrlPr>
              <w:rPr>
                <w:rFonts w:ascii="Cambria Math" w:hAnsi="Cambria Math"/>
                <w:i/>
                <w:sz w:val="22"/>
              </w:rPr>
            </m:ctrlPr>
          </m:fName>
          <m:e>
            <m:d>
              <m:dPr>
                <m:ctrlPr>
                  <w:rPr>
                    <w:rFonts w:ascii="Cambria Math" w:hAnsi="Cambria Math"/>
                    <w:i/>
                    <w:sz w:val="22"/>
                  </w:rPr>
                </m:ctrlPr>
              </m:dPr>
              <m:e>
                <m:sSub>
                  <m:sSubPr>
                    <m:ctrlPr>
                      <w:rPr>
                        <w:rFonts w:ascii="Cambria Math" w:eastAsiaTheme="minorEastAsia" w:hAnsi="Cambria Math"/>
                        <w:sz w:val="22"/>
                      </w:rPr>
                    </m:ctrlPr>
                  </m:sSubPr>
                  <m:e>
                    <m:r>
                      <w:rPr>
                        <w:rFonts w:ascii="Cambria Math" w:eastAsiaTheme="minorEastAsia" w:hAnsi="Cambria Math"/>
                        <w:sz w:val="22"/>
                      </w:rPr>
                      <m:t>B</m:t>
                    </m:r>
                  </m:e>
                  <m:sub>
                    <m:r>
                      <w:rPr>
                        <w:rFonts w:ascii="Cambria Math" w:eastAsiaTheme="minorEastAsia" w:hAnsi="Cambria Math"/>
                        <w:sz w:val="22"/>
                      </w:rPr>
                      <m:t>y</m:t>
                    </m:r>
                  </m:sub>
                </m:sSub>
                <m:r>
                  <w:rPr>
                    <w:rFonts w:ascii="Cambria Math" w:eastAsiaTheme="minorEastAsia" w:hAnsi="Cambria Math"/>
                    <w:sz w:val="22"/>
                  </w:rPr>
                  <m:t>(1-</m:t>
                </m:r>
                <m:sSup>
                  <m:sSupPr>
                    <m:ctrlPr>
                      <w:rPr>
                        <w:rFonts w:ascii="Cambria Math" w:eastAsiaTheme="minorEastAsia" w:hAnsi="Cambria Math"/>
                        <w:i/>
                        <w:sz w:val="22"/>
                      </w:rPr>
                    </m:ctrlPr>
                  </m:sSupPr>
                  <m:e>
                    <m:r>
                      <w:rPr>
                        <w:rFonts w:ascii="Cambria Math" w:eastAsiaTheme="minorEastAsia" w:hAnsi="Cambria Math"/>
                        <w:sz w:val="22"/>
                      </w:rPr>
                      <m:t>e</m:t>
                    </m:r>
                  </m:e>
                  <m:sup>
                    <m:r>
                      <w:rPr>
                        <w:rFonts w:ascii="Cambria Math" w:eastAsiaTheme="minorEastAsia" w:hAnsi="Cambria Math"/>
                        <w:sz w:val="22"/>
                      </w:rPr>
                      <m:t>-F</m:t>
                    </m:r>
                  </m:sup>
                </m:sSup>
                <m:r>
                  <w:rPr>
                    <w:rFonts w:ascii="Cambria Math" w:eastAsiaTheme="minorEastAsia" w:hAnsi="Cambria Math"/>
                    <w:sz w:val="22"/>
                  </w:rPr>
                  <m:t>)</m:t>
                </m:r>
              </m:e>
            </m:d>
          </m:e>
        </m:func>
        <m:r>
          <w:rPr>
            <w:rFonts w:ascii="Cambria Math" w:hAnsi="Cambria Math"/>
            <w:sz w:val="22"/>
          </w:rPr>
          <m:t>+</m:t>
        </m:r>
        <m:sSub>
          <m:sSubPr>
            <m:ctrlPr>
              <w:rPr>
                <w:rFonts w:ascii="Cambria Math" w:hAnsi="Cambria Math"/>
                <w:i/>
                <w:sz w:val="22"/>
              </w:rPr>
            </m:ctrlPr>
          </m:sSubPr>
          <m:e>
            <m:r>
              <w:rPr>
                <w:rFonts w:ascii="Cambria Math" w:hAnsi="Cambria Math"/>
                <w:sz w:val="22"/>
              </w:rPr>
              <m:t>ε</m:t>
            </m:r>
          </m:e>
          <m:sub>
            <m:r>
              <w:rPr>
                <w:rFonts w:ascii="Cambria Math" w:hAnsi="Cambria Math"/>
                <w:sz w:val="22"/>
              </w:rPr>
              <m:t>y</m:t>
            </m:r>
          </m:sub>
        </m:sSub>
      </m:oMath>
      <w:r w:rsidR="00811BC4">
        <w:rPr>
          <w:rFonts w:ascii="Times New Roman" w:hAnsi="Times New Roman"/>
          <w:i/>
          <w:sz w:val="22"/>
        </w:rPr>
        <w:t xml:space="preserve">                                             </w:t>
      </w:r>
      <w:r w:rsidR="00811BC4">
        <w:rPr>
          <w:rFonts w:ascii="Times New Roman" w:hAnsi="Times New Roman"/>
          <w:iCs/>
          <w:sz w:val="22"/>
        </w:rPr>
        <w:t>(5)</w:t>
      </w:r>
    </w:p>
    <w:p w14:paraId="3BEC03D4" w14:textId="77777777" w:rsidR="00543BB3" w:rsidRDefault="00811BC4">
      <w:pPr>
        <w:spacing w:line="360" w:lineRule="auto"/>
        <w:rPr>
          <w:rFonts w:ascii="Times New Roman" w:eastAsiaTheme="minorEastAsia" w:hAnsi="Times New Roman"/>
          <w:sz w:val="22"/>
        </w:rPr>
      </w:pPr>
      <w:r>
        <w:rPr>
          <w:rFonts w:ascii="Times New Roman" w:hAnsi="Times New Roman"/>
          <w:sz w:val="22"/>
        </w:rPr>
        <w:t xml:space="preserve">where </w:t>
      </w:r>
      <m:oMath>
        <m:r>
          <w:rPr>
            <w:rFonts w:ascii="Cambria Math" w:eastAsiaTheme="minorEastAsia" w:hAnsi="Cambria Math"/>
            <w:sz w:val="22"/>
          </w:rPr>
          <m:t>θ</m:t>
        </m:r>
      </m:oMath>
      <w:r>
        <w:rPr>
          <w:rFonts w:ascii="Times New Roman" w:hAnsi="Times New Roman"/>
          <w:sz w:val="22"/>
        </w:rPr>
        <w:t xml:space="preserve"> is the parameter of warming effect; </w:t>
      </w:r>
      <m:oMath>
        <m:sSub>
          <m:sSubPr>
            <m:ctrlPr>
              <w:rPr>
                <w:rFonts w:ascii="Cambria Math" w:eastAsiaTheme="minorEastAsia" w:hAnsi="Cambria Math"/>
                <w:i/>
                <w:sz w:val="22"/>
              </w:rPr>
            </m:ctrlPr>
          </m:sSubPr>
          <m:e>
            <m:r>
              <w:rPr>
                <w:rFonts w:ascii="Cambria Math" w:eastAsiaTheme="minorEastAsia" w:hAnsi="Cambria Math"/>
                <w:sz w:val="22"/>
              </w:rPr>
              <m:t>GDD</m:t>
            </m:r>
          </m:e>
          <m:sub>
            <m:r>
              <w:rPr>
                <w:rFonts w:ascii="Cambria Math" w:eastAsiaTheme="minorEastAsia" w:hAnsi="Cambria Math"/>
                <w:sz w:val="22"/>
              </w:rPr>
              <m:t>y</m:t>
            </m:r>
          </m:sub>
        </m:sSub>
      </m:oMath>
      <w:r>
        <w:rPr>
          <w:rFonts w:ascii="Times New Roman" w:hAnsi="Times New Roman"/>
          <w:sz w:val="22"/>
        </w:rPr>
        <w:t xml:space="preserve"> represents the growing degree days in year </w:t>
      </w:r>
      <w:r>
        <w:rPr>
          <w:rFonts w:ascii="Times New Roman" w:hAnsi="Times New Roman"/>
          <w:i/>
          <w:iCs/>
          <w:sz w:val="22"/>
        </w:rPr>
        <w:t>y</w:t>
      </w:r>
      <w:r>
        <w:rPr>
          <w:rFonts w:ascii="Times New Roman" w:hAnsi="Times New Roman"/>
          <w:sz w:val="22"/>
        </w:rPr>
        <w:t xml:space="preserve">, </w:t>
      </w:r>
      <m:oMath>
        <m:sSub>
          <m:sSubPr>
            <m:ctrlPr>
              <w:rPr>
                <w:rFonts w:ascii="Cambria Math" w:eastAsiaTheme="minorEastAsia" w:hAnsi="Cambria Math"/>
                <w:i/>
                <w:sz w:val="22"/>
              </w:rPr>
            </m:ctrlPr>
          </m:sSubPr>
          <m:e>
            <m:r>
              <w:rPr>
                <w:rFonts w:ascii="Cambria Math" w:eastAsiaTheme="minorEastAsia" w:hAnsi="Cambria Math"/>
                <w:sz w:val="22"/>
              </w:rPr>
              <m:t>GDD</m:t>
            </m:r>
          </m:e>
          <m:sub>
            <m:r>
              <w:rPr>
                <w:rFonts w:ascii="Cambria Math" w:eastAsiaTheme="minorEastAsia" w:hAnsi="Cambria Math"/>
                <w:sz w:val="22"/>
              </w:rPr>
              <m:t>y</m:t>
            </m:r>
          </m:sub>
        </m:sSub>
      </m:oMath>
      <w:r>
        <w:rPr>
          <w:rFonts w:ascii="Times New Roman" w:hAnsi="Times New Roman"/>
          <w:sz w:val="22"/>
        </w:rPr>
        <w:t xml:space="preserve"> is standardized and centered on the mean (so that positive</w:t>
      </w:r>
      <w:r>
        <w:rPr>
          <w:rFonts w:ascii="Times New Roman" w:eastAsiaTheme="minorEastAsia" w:hAnsi="Times New Roman"/>
          <w:i/>
          <w:sz w:val="22"/>
        </w:rPr>
        <w:t xml:space="preserve"> </w:t>
      </w:r>
      <m:oMath>
        <m:r>
          <w:rPr>
            <w:rFonts w:ascii="Cambria Math" w:eastAsiaTheme="minorEastAsia" w:hAnsi="Cambria Math"/>
            <w:sz w:val="22"/>
          </w:rPr>
          <m:t>θ</m:t>
        </m:r>
      </m:oMath>
      <w:r>
        <w:rPr>
          <w:rFonts w:ascii="Times New Roman" w:hAnsi="Times New Roman"/>
          <w:sz w:val="22"/>
        </w:rPr>
        <w:t xml:space="preserve"> suggests positive impact of warming on surplus production and vice versa); </w:t>
      </w:r>
      <w:commentRangeStart w:id="20"/>
      <m:oMath>
        <m:sSub>
          <m:sSubPr>
            <m:ctrlPr>
              <w:rPr>
                <w:rFonts w:ascii="Cambria Math" w:eastAsiaTheme="minorEastAsia" w:hAnsi="Cambria Math"/>
                <w:i/>
                <w:sz w:val="22"/>
              </w:rPr>
            </m:ctrlPr>
          </m:sSubPr>
          <m:e>
            <m:r>
              <w:rPr>
                <w:rFonts w:ascii="Cambria Math" w:eastAsiaTheme="minorEastAsia" w:hAnsi="Cambria Math"/>
                <w:sz w:val="22"/>
              </w:rPr>
              <m:t>F</m:t>
            </m:r>
          </m:e>
          <m:sub>
            <m:r>
              <w:rPr>
                <w:rFonts w:ascii="Cambria Math" w:eastAsiaTheme="minorEastAsia" w:hAnsi="Cambria Math"/>
                <w:sz w:val="22"/>
              </w:rPr>
              <m:t>y</m:t>
            </m:r>
          </m:sub>
        </m:sSub>
      </m:oMath>
      <w:r>
        <w:rPr>
          <w:rFonts w:ascii="Times New Roman" w:hAnsi="Times New Roman"/>
          <w:sz w:val="22"/>
        </w:rPr>
        <w:t xml:space="preserve"> is the instantaneous recreational fishing mortality in year </w:t>
      </w:r>
      <w:r>
        <w:rPr>
          <w:rFonts w:ascii="Times New Roman" w:hAnsi="Times New Roman"/>
          <w:i/>
          <w:iCs/>
          <w:sz w:val="22"/>
        </w:rPr>
        <w:t>y</w:t>
      </w:r>
      <w:commentRangeEnd w:id="20"/>
      <w:r w:rsidR="00743E73">
        <w:rPr>
          <w:rStyle w:val="CommentReference"/>
        </w:rPr>
        <w:commentReference w:id="20"/>
      </w:r>
      <w:r>
        <w:rPr>
          <w:rFonts w:ascii="Times New Roman" w:hAnsi="Times New Roman"/>
          <w:sz w:val="22"/>
        </w:rPr>
        <w:t xml:space="preserve">; </w:t>
      </w:r>
      <m:oMath>
        <m:sSub>
          <m:sSubPr>
            <m:ctrlPr>
              <w:rPr>
                <w:rFonts w:ascii="Cambria Math" w:eastAsiaTheme="minorEastAsia" w:hAnsi="Cambria Math"/>
                <w:sz w:val="22"/>
              </w:rPr>
            </m:ctrlPr>
          </m:sSubPr>
          <m:e>
            <m:r>
              <w:rPr>
                <w:rFonts w:ascii="Cambria Math" w:eastAsiaTheme="minorEastAsia" w:hAnsi="Cambria Math"/>
                <w:sz w:val="22"/>
              </w:rPr>
              <m:t>S</m:t>
            </m:r>
          </m:e>
          <m:sub>
            <m:r>
              <w:rPr>
                <w:rFonts w:ascii="Cambria Math" w:eastAsiaTheme="minorEastAsia" w:hAnsi="Cambria Math"/>
                <w:sz w:val="22"/>
              </w:rPr>
              <m:t>y</m:t>
            </m:r>
          </m:sub>
        </m:sSub>
      </m:oMath>
      <w:r>
        <w:rPr>
          <w:rFonts w:ascii="Times New Roman" w:hAnsi="Times New Roman"/>
          <w:sz w:val="22"/>
        </w:rPr>
        <w:t xml:space="preserve"> and </w:t>
      </w:r>
      <m:oMath>
        <m:sSub>
          <m:sSubPr>
            <m:ctrlPr>
              <w:rPr>
                <w:rFonts w:ascii="Cambria Math" w:eastAsiaTheme="minorEastAsia" w:hAnsi="Cambria Math"/>
                <w:i/>
                <w:sz w:val="22"/>
              </w:rPr>
            </m:ctrlPr>
          </m:sSubPr>
          <m:e>
            <m:r>
              <w:rPr>
                <w:rFonts w:ascii="Cambria Math" w:eastAsiaTheme="minorEastAsia" w:hAnsi="Cambria Math"/>
                <w:sz w:val="22"/>
              </w:rPr>
              <m:t>H</m:t>
            </m:r>
          </m:e>
          <m:sub>
            <m:r>
              <w:rPr>
                <w:rFonts w:ascii="Cambria Math" w:eastAsiaTheme="minorEastAsia" w:hAnsi="Cambria Math"/>
                <w:sz w:val="22"/>
              </w:rPr>
              <m:t>y</m:t>
            </m:r>
          </m:sub>
        </m:sSub>
      </m:oMath>
      <w:r>
        <w:rPr>
          <w:rFonts w:ascii="Times New Roman" w:hAnsi="Times New Roman"/>
          <w:sz w:val="22"/>
        </w:rPr>
        <w:t xml:space="preserve"> are the </w:t>
      </w:r>
      <w:commentRangeStart w:id="21"/>
      <w:r>
        <w:rPr>
          <w:rFonts w:ascii="Times New Roman" w:hAnsi="Times New Roman"/>
          <w:sz w:val="22"/>
        </w:rPr>
        <w:t xml:space="preserve">stocking biomass </w:t>
      </w:r>
      <w:commentRangeEnd w:id="21"/>
      <w:r w:rsidR="006A113A">
        <w:rPr>
          <w:rStyle w:val="CommentReference"/>
        </w:rPr>
        <w:commentReference w:id="21"/>
      </w:r>
      <w:r>
        <w:rPr>
          <w:rFonts w:ascii="Times New Roman" w:hAnsi="Times New Roman"/>
          <w:sz w:val="22"/>
        </w:rPr>
        <w:t xml:space="preserve">and tribal harvest in year </w:t>
      </w:r>
      <w:r>
        <w:rPr>
          <w:rFonts w:ascii="Times New Roman" w:hAnsi="Times New Roman"/>
          <w:i/>
          <w:iCs/>
          <w:sz w:val="22"/>
        </w:rPr>
        <w:t>y</w:t>
      </w:r>
      <w:r>
        <w:rPr>
          <w:rFonts w:ascii="Times New Roman" w:hAnsi="Times New Roman"/>
          <w:sz w:val="22"/>
        </w:rPr>
        <w:t>, respectively;</w:t>
      </w:r>
      <w:r>
        <w:rPr>
          <w:rFonts w:ascii="Times New Roman" w:eastAsiaTheme="minorEastAsia" w:hAnsi="Times New Roman"/>
          <w:sz w:val="22"/>
        </w:rPr>
        <w:t xml:space="preserve"> </w:t>
      </w:r>
      <m:oMath>
        <m:sSub>
          <m:sSubPr>
            <m:ctrlPr>
              <w:rPr>
                <w:rFonts w:ascii="Cambria Math" w:hAnsi="Cambria Math"/>
                <w:i/>
                <w:sz w:val="22"/>
              </w:rPr>
            </m:ctrlPr>
          </m:sSubPr>
          <m:e>
            <m:r>
              <w:rPr>
                <w:rFonts w:ascii="Cambria Math" w:hAnsi="Cambria Math"/>
                <w:sz w:val="22"/>
              </w:rPr>
              <m:t>ε</m:t>
            </m:r>
          </m:e>
          <m:sub>
            <m:r>
              <w:rPr>
                <w:rFonts w:ascii="Cambria Math" w:hAnsi="Cambria Math"/>
                <w:sz w:val="22"/>
              </w:rPr>
              <m:t>y</m:t>
            </m:r>
          </m:sub>
        </m:sSub>
      </m:oMath>
      <w:r>
        <w:rPr>
          <w:rFonts w:ascii="Times New Roman" w:eastAsiaTheme="minorEastAsia" w:hAnsi="Times New Roman"/>
          <w:sz w:val="22"/>
        </w:rPr>
        <w:t xml:space="preserve"> is the observation error associated with recreational harvest, </w:t>
      </w:r>
      <m:oMath>
        <m:sSub>
          <m:sSubPr>
            <m:ctrlPr>
              <w:rPr>
                <w:rFonts w:ascii="Cambria Math" w:hAnsi="Cambria Math"/>
                <w:i/>
                <w:sz w:val="22"/>
              </w:rPr>
            </m:ctrlPr>
          </m:sSubPr>
          <m:e>
            <m:r>
              <w:rPr>
                <w:rFonts w:ascii="Cambria Math" w:hAnsi="Cambria Math"/>
                <w:sz w:val="22"/>
              </w:rPr>
              <m:t>ε</m:t>
            </m:r>
          </m:e>
          <m:sub>
            <m:r>
              <w:rPr>
                <w:rFonts w:ascii="Cambria Math" w:hAnsi="Cambria Math"/>
                <w:sz w:val="22"/>
              </w:rPr>
              <m:t>y</m:t>
            </m:r>
          </m:sub>
        </m:sSub>
      </m:oMath>
      <w:r>
        <w:rPr>
          <w:rFonts w:ascii="Times New Roman" w:eastAsiaTheme="minorEastAsia" w:hAnsi="Times New Roman"/>
          <w:sz w:val="22"/>
        </w:rPr>
        <w:t xml:space="preserve"> is assumed to follow the normal distribution, i.e., </w:t>
      </w:r>
      <m:oMath>
        <m:sSub>
          <m:sSubPr>
            <m:ctrlPr>
              <w:rPr>
                <w:rFonts w:ascii="Cambria Math" w:hAnsi="Cambria Math"/>
                <w:i/>
                <w:sz w:val="22"/>
              </w:rPr>
            </m:ctrlPr>
          </m:sSubPr>
          <m:e>
            <m:r>
              <w:rPr>
                <w:rFonts w:ascii="Cambria Math" w:hAnsi="Cambria Math"/>
                <w:sz w:val="22"/>
              </w:rPr>
              <m:t>ε</m:t>
            </m:r>
          </m:e>
          <m:sub>
            <m:r>
              <w:rPr>
                <w:rFonts w:ascii="Cambria Math" w:hAnsi="Cambria Math"/>
                <w:sz w:val="22"/>
              </w:rPr>
              <m:t>y</m:t>
            </m:r>
          </m:sub>
        </m:sSub>
        <m:r>
          <w:rPr>
            <w:rFonts w:ascii="Cambria Math" w:eastAsiaTheme="minorEastAsia" w:hAnsi="Cambria Math"/>
            <w:sz w:val="22"/>
          </w:rPr>
          <m:t xml:space="preserve">~N(0, </m:t>
        </m:r>
        <m:sSubSup>
          <m:sSubSupPr>
            <m:ctrlPr>
              <w:rPr>
                <w:rFonts w:ascii="Cambria Math" w:eastAsiaTheme="minorEastAsia" w:hAnsi="Cambria Math"/>
                <w:i/>
                <w:sz w:val="22"/>
              </w:rPr>
            </m:ctrlPr>
          </m:sSubSupPr>
          <m:e>
            <m:r>
              <w:rPr>
                <w:rFonts w:ascii="Cambria Math" w:eastAsiaTheme="minorEastAsia" w:hAnsi="Cambria Math"/>
                <w:sz w:val="22"/>
              </w:rPr>
              <m:t>σ</m:t>
            </m:r>
          </m:e>
          <m:sub>
            <m:r>
              <w:rPr>
                <w:rFonts w:ascii="Cambria Math" w:hAnsi="Cambria Math"/>
                <w:sz w:val="22"/>
              </w:rPr>
              <m:t>ε</m:t>
            </m:r>
          </m:sub>
          <m:sup>
            <m:r>
              <w:rPr>
                <w:rFonts w:ascii="Cambria Math" w:eastAsiaTheme="minorEastAsia" w:hAnsi="Cambria Math"/>
                <w:sz w:val="22"/>
                <w:vertAlign w:val="superscript"/>
              </w:rPr>
              <m:t>2</m:t>
            </m:r>
          </m:sup>
        </m:sSubSup>
        <m:r>
          <w:rPr>
            <w:rFonts w:ascii="Cambria Math" w:eastAsiaTheme="minorEastAsia" w:hAnsi="Cambria Math"/>
            <w:sz w:val="22"/>
          </w:rPr>
          <m:t>)</m:t>
        </m:r>
      </m:oMath>
      <w:r>
        <w:rPr>
          <w:rFonts w:ascii="Times New Roman" w:eastAsiaTheme="minorEastAsia" w:hAnsi="Times New Roman"/>
          <w:sz w:val="22"/>
        </w:rPr>
        <w:t xml:space="preserve"> and </w:t>
      </w:r>
      <m:oMath>
        <m:sSubSup>
          <m:sSubSupPr>
            <m:ctrlPr>
              <w:rPr>
                <w:rFonts w:ascii="Cambria Math" w:eastAsiaTheme="minorEastAsia" w:hAnsi="Cambria Math"/>
                <w:i/>
                <w:sz w:val="22"/>
              </w:rPr>
            </m:ctrlPr>
          </m:sSubSupPr>
          <m:e>
            <m:r>
              <w:rPr>
                <w:rFonts w:ascii="Cambria Math" w:eastAsiaTheme="minorEastAsia" w:hAnsi="Cambria Math"/>
                <w:sz w:val="22"/>
              </w:rPr>
              <m:t>σ</m:t>
            </m:r>
          </m:e>
          <m:sub>
            <m:r>
              <w:rPr>
                <w:rFonts w:ascii="Cambria Math" w:hAnsi="Cambria Math"/>
                <w:sz w:val="22"/>
              </w:rPr>
              <m:t>ε</m:t>
            </m:r>
          </m:sub>
          <m:sup>
            <m:r>
              <w:rPr>
                <w:rFonts w:ascii="Cambria Math" w:eastAsiaTheme="minorEastAsia" w:hAnsi="Cambria Math"/>
                <w:sz w:val="22"/>
                <w:vertAlign w:val="superscript"/>
              </w:rPr>
              <m:t>2</m:t>
            </m:r>
          </m:sup>
        </m:sSubSup>
      </m:oMath>
      <w:r>
        <w:rPr>
          <w:rFonts w:ascii="Times New Roman" w:eastAsiaTheme="minorEastAsia" w:hAnsi="Times New Roman"/>
          <w:sz w:val="22"/>
        </w:rPr>
        <w:t xml:space="preserve"> is the variances of observation errors; </w:t>
      </w:r>
      <w:commentRangeStart w:id="23"/>
      <w:r>
        <w:rPr>
          <w:rFonts w:ascii="Times New Roman" w:eastAsiaTheme="minorEastAsia" w:hAnsi="Times New Roman"/>
          <w:sz w:val="22"/>
        </w:rPr>
        <w:t>Other parameters are the same as in the traditional Pella-Thomlinson model.</w:t>
      </w:r>
      <w:commentRangeEnd w:id="23"/>
      <w:r w:rsidR="005C3D15">
        <w:rPr>
          <w:rStyle w:val="CommentReference"/>
        </w:rPr>
        <w:commentReference w:id="23"/>
      </w:r>
    </w:p>
    <w:p w14:paraId="3BEC03D5" w14:textId="77777777" w:rsidR="00543BB3" w:rsidRDefault="00811BC4">
      <w:pPr>
        <w:spacing w:line="360" w:lineRule="auto"/>
        <w:rPr>
          <w:rFonts w:ascii="Times New Roman" w:eastAsiaTheme="minorEastAsia" w:hAnsi="Times New Roman"/>
          <w:sz w:val="22"/>
        </w:rPr>
      </w:pPr>
      <w:r>
        <w:rPr>
          <w:rFonts w:ascii="Times New Roman" w:eastAsiaTheme="minorEastAsia" w:hAnsi="Times New Roman"/>
          <w:sz w:val="22"/>
        </w:rPr>
        <w:t xml:space="preserve">Finally, we reparametrized the population dynamics model by using the ratio of biomass over </w:t>
      </w:r>
      <w:r>
        <w:rPr>
          <w:rFonts w:ascii="Times New Roman" w:eastAsiaTheme="minorEastAsia" w:hAnsi="Times New Roman"/>
          <w:i/>
          <w:iCs/>
          <w:sz w:val="22"/>
        </w:rPr>
        <w:lastRenderedPageBreak/>
        <w:t>k</w:t>
      </w:r>
      <w:r>
        <w:rPr>
          <w:rFonts w:ascii="Times New Roman" w:eastAsiaTheme="minorEastAsia" w:hAnsi="Times New Roman"/>
          <w:sz w:val="22"/>
        </w:rPr>
        <w:t xml:space="preserve"> (</w:t>
      </w:r>
      <w:r>
        <w:rPr>
          <w:rFonts w:ascii="Times New Roman" w:eastAsiaTheme="minorEastAsia" w:hAnsi="Times New Roman"/>
          <w:i/>
          <w:iCs/>
          <w:sz w:val="22"/>
        </w:rPr>
        <w:t>P</w:t>
      </w:r>
      <w:r>
        <w:rPr>
          <w:rFonts w:ascii="Times New Roman" w:eastAsiaTheme="minorEastAsia" w:hAnsi="Times New Roman"/>
          <w:sz w:val="22"/>
        </w:rPr>
        <w:t>) as the changing states instead of biomass (</w:t>
      </w:r>
      <w:r>
        <w:rPr>
          <w:rFonts w:ascii="Times New Roman" w:eastAsiaTheme="minorEastAsia" w:hAnsi="Times New Roman"/>
          <w:i/>
          <w:iCs/>
          <w:sz w:val="22"/>
        </w:rPr>
        <w:t>B</w:t>
      </w:r>
      <w:r>
        <w:rPr>
          <w:rFonts w:ascii="Times New Roman" w:eastAsiaTheme="minorEastAsia" w:hAnsi="Times New Roman"/>
          <w:sz w:val="22"/>
        </w:rPr>
        <w:t>) to improve the performance of model fitting (). The reparametrized model is written as follows:</w:t>
      </w:r>
    </w:p>
    <w:p w14:paraId="3BEC03D6" w14:textId="77777777" w:rsidR="00543BB3" w:rsidRDefault="006A113A">
      <w:pPr>
        <w:spacing w:line="360" w:lineRule="auto"/>
        <w:rPr>
          <w:rFonts w:ascii="Times New Roman" w:hAnsi="Times New Roman"/>
          <w:sz w:val="22"/>
        </w:rPr>
      </w:pPr>
      <m:oMath>
        <m:sSub>
          <m:sSubPr>
            <m:ctrlPr>
              <w:rPr>
                <w:rFonts w:ascii="Cambria Math" w:eastAsiaTheme="minorEastAsia" w:hAnsi="Cambria Math"/>
                <w:sz w:val="22"/>
              </w:rPr>
            </m:ctrlPr>
          </m:sSubPr>
          <m:e>
            <m:r>
              <w:rPr>
                <w:rFonts w:ascii="Cambria Math" w:eastAsiaTheme="minorEastAsia" w:hAnsi="Cambria Math"/>
                <w:sz w:val="22"/>
              </w:rPr>
              <m:t>P</m:t>
            </m:r>
          </m:e>
          <m:sub>
            <m:r>
              <w:rPr>
                <w:rFonts w:ascii="Cambria Math" w:eastAsiaTheme="minorEastAsia" w:hAnsi="Cambria Math"/>
                <w:sz w:val="22"/>
              </w:rPr>
              <m:t>y</m:t>
            </m:r>
            <m:r>
              <m:rPr>
                <m:sty m:val="p"/>
              </m:rPr>
              <w:rPr>
                <w:rFonts w:ascii="Cambria Math" w:eastAsiaTheme="minorEastAsia" w:hAnsi="Cambria Math"/>
                <w:sz w:val="22"/>
              </w:rPr>
              <m:t>+1</m:t>
            </m:r>
          </m:sub>
        </m:sSub>
        <m:r>
          <m:rPr>
            <m:sty m:val="p"/>
          </m:rPr>
          <w:rPr>
            <w:rFonts w:ascii="Cambria Math" w:eastAsiaTheme="minorEastAsia" w:hAnsi="Cambria Math"/>
            <w:sz w:val="22"/>
          </w:rPr>
          <m:t>=</m:t>
        </m:r>
        <m:sSub>
          <m:sSubPr>
            <m:ctrlPr>
              <w:rPr>
                <w:rFonts w:ascii="Cambria Math" w:eastAsiaTheme="minorEastAsia" w:hAnsi="Cambria Math"/>
                <w:sz w:val="22"/>
              </w:rPr>
            </m:ctrlPr>
          </m:sSubPr>
          <m:e>
            <m:r>
              <w:rPr>
                <w:rFonts w:ascii="Cambria Math" w:eastAsiaTheme="minorEastAsia" w:hAnsi="Cambria Math"/>
                <w:sz w:val="22"/>
              </w:rPr>
              <m:t>P</m:t>
            </m:r>
          </m:e>
          <m:sub>
            <m:r>
              <w:rPr>
                <w:rFonts w:ascii="Cambria Math" w:eastAsiaTheme="minorEastAsia" w:hAnsi="Cambria Math"/>
                <w:sz w:val="22"/>
              </w:rPr>
              <m:t>y</m:t>
            </m:r>
          </m:sub>
        </m:sSub>
        <m:r>
          <m:rPr>
            <m:sty m:val="p"/>
          </m:rPr>
          <w:rPr>
            <w:rFonts w:ascii="Cambria Math" w:eastAsiaTheme="minorEastAsia" w:hAnsi="Cambria Math"/>
            <w:sz w:val="22"/>
          </w:rPr>
          <m:t>+</m:t>
        </m:r>
        <m:sSup>
          <m:sSupPr>
            <m:ctrlPr>
              <w:rPr>
                <w:rFonts w:ascii="Cambria Math" w:eastAsiaTheme="minorEastAsia" w:hAnsi="Cambria Math"/>
                <w:sz w:val="22"/>
              </w:rPr>
            </m:ctrlPr>
          </m:sSupPr>
          <m:e>
            <m:f>
              <m:fPr>
                <m:ctrlPr>
                  <w:rPr>
                    <w:rFonts w:ascii="Cambria Math" w:eastAsiaTheme="minorEastAsia" w:hAnsi="Cambria Math"/>
                    <w:sz w:val="22"/>
                  </w:rPr>
                </m:ctrlPr>
              </m:fPr>
              <m:num>
                <m:r>
                  <w:rPr>
                    <w:rFonts w:ascii="Cambria Math" w:eastAsiaTheme="minorEastAsia" w:hAnsi="Cambria Math"/>
                    <w:sz w:val="22"/>
                  </w:rPr>
                  <m:t>r</m:t>
                </m:r>
              </m:num>
              <m:den>
                <m:r>
                  <w:rPr>
                    <w:rFonts w:ascii="Cambria Math" w:eastAsiaTheme="minorEastAsia" w:hAnsi="Cambria Math"/>
                    <w:sz w:val="22"/>
                  </w:rPr>
                  <m:t>m-1</m:t>
                </m:r>
              </m:den>
            </m:f>
            <m:sSub>
              <m:sSubPr>
                <m:ctrlPr>
                  <w:rPr>
                    <w:rFonts w:ascii="Cambria Math" w:eastAsiaTheme="minorEastAsia" w:hAnsi="Cambria Math"/>
                    <w:sz w:val="22"/>
                  </w:rPr>
                </m:ctrlPr>
              </m:sSubPr>
              <m:e>
                <m:r>
                  <w:rPr>
                    <w:rFonts w:ascii="Cambria Math" w:eastAsiaTheme="minorEastAsia" w:hAnsi="Cambria Math"/>
                    <w:sz w:val="22"/>
                  </w:rPr>
                  <m:t>P</m:t>
                </m:r>
              </m:e>
              <m:sub>
                <m:r>
                  <w:rPr>
                    <w:rFonts w:ascii="Cambria Math" w:eastAsiaTheme="minorEastAsia" w:hAnsi="Cambria Math"/>
                    <w:sz w:val="22"/>
                  </w:rPr>
                  <m:t>y</m:t>
                </m:r>
              </m:sub>
            </m:sSub>
            <m:r>
              <m:rPr>
                <m:sty m:val="p"/>
              </m:rPr>
              <w:rPr>
                <w:rFonts w:ascii="Cambria Math" w:eastAsiaTheme="minorEastAsia" w:hAnsi="Cambria Math"/>
                <w:sz w:val="22"/>
              </w:rPr>
              <m:t>(1-</m:t>
            </m:r>
            <m:sSub>
              <m:sSubPr>
                <m:ctrlPr>
                  <w:rPr>
                    <w:rFonts w:ascii="Cambria Math" w:eastAsiaTheme="minorEastAsia" w:hAnsi="Cambria Math"/>
                    <w:sz w:val="22"/>
                  </w:rPr>
                </m:ctrlPr>
              </m:sSubPr>
              <m:e>
                <m:r>
                  <w:rPr>
                    <w:rFonts w:ascii="Cambria Math" w:eastAsiaTheme="minorEastAsia" w:hAnsi="Cambria Math"/>
                    <w:sz w:val="22"/>
                  </w:rPr>
                  <m:t>P</m:t>
                </m:r>
              </m:e>
              <m:sub>
                <m:r>
                  <w:rPr>
                    <w:rFonts w:ascii="Cambria Math" w:eastAsiaTheme="minorEastAsia" w:hAnsi="Cambria Math"/>
                    <w:sz w:val="22"/>
                  </w:rPr>
                  <m:t>y</m:t>
                </m:r>
              </m:sub>
            </m:sSub>
          </m:e>
          <m:sup>
            <m:r>
              <w:rPr>
                <w:rFonts w:ascii="Cambria Math" w:eastAsiaTheme="minorEastAsia" w:hAnsi="Cambria Math"/>
                <w:sz w:val="22"/>
              </w:rPr>
              <m:t>m-1</m:t>
            </m:r>
          </m:sup>
        </m:sSup>
        <m:r>
          <m:rPr>
            <m:sty m:val="p"/>
          </m:rPr>
          <w:rPr>
            <w:rFonts w:ascii="Cambria Math" w:eastAsiaTheme="minorEastAsia" w:hAnsi="Cambria Math"/>
            <w:sz w:val="22"/>
          </w:rPr>
          <m:t>)×</m:t>
        </m:r>
        <m:sSup>
          <m:sSupPr>
            <m:ctrlPr>
              <w:rPr>
                <w:rFonts w:ascii="Cambria Math" w:eastAsiaTheme="minorEastAsia" w:hAnsi="Cambria Math"/>
                <w:sz w:val="22"/>
              </w:rPr>
            </m:ctrlPr>
          </m:sSupPr>
          <m:e>
            <m:r>
              <w:rPr>
                <w:rFonts w:ascii="Cambria Math" w:eastAsiaTheme="minorEastAsia" w:hAnsi="Cambria Math"/>
                <w:sz w:val="22"/>
              </w:rPr>
              <m:t>e</m:t>
            </m:r>
          </m:e>
          <m:sup>
            <m:sSub>
              <m:sSubPr>
                <m:ctrlPr>
                  <w:rPr>
                    <w:rFonts w:ascii="Cambria Math" w:eastAsiaTheme="minorEastAsia" w:hAnsi="Cambria Math"/>
                    <w:i/>
                    <w:sz w:val="22"/>
                  </w:rPr>
                </m:ctrlPr>
              </m:sSubPr>
              <m:e>
                <m:r>
                  <w:rPr>
                    <w:rFonts w:ascii="Cambria Math" w:eastAsiaTheme="minorEastAsia" w:hAnsi="Cambria Math"/>
                    <w:sz w:val="22"/>
                  </w:rPr>
                  <m:t>GDD</m:t>
                </m:r>
              </m:e>
              <m:sub>
                <m:r>
                  <w:rPr>
                    <w:rFonts w:ascii="Cambria Math" w:eastAsiaTheme="minorEastAsia" w:hAnsi="Cambria Math"/>
                    <w:sz w:val="22"/>
                  </w:rPr>
                  <m:t>y</m:t>
                </m:r>
              </m:sub>
            </m:sSub>
            <m:r>
              <w:rPr>
                <w:rFonts w:ascii="Cambria Math" w:eastAsiaTheme="minorEastAsia" w:hAnsi="Cambria Math"/>
                <w:sz w:val="22"/>
              </w:rPr>
              <m:t>×θ</m:t>
            </m:r>
          </m:sup>
        </m:sSup>
        <m:r>
          <m:rPr>
            <m:sty m:val="p"/>
          </m:rPr>
          <w:rPr>
            <w:rFonts w:ascii="Cambria Math" w:eastAsiaTheme="minorEastAsia" w:hAnsi="Cambria Math"/>
            <w:sz w:val="22"/>
          </w:rPr>
          <m:t>+</m:t>
        </m:r>
        <m:f>
          <m:fPr>
            <m:ctrlPr>
              <w:rPr>
                <w:rFonts w:ascii="Cambria Math" w:eastAsiaTheme="minorEastAsia" w:hAnsi="Cambria Math"/>
                <w:sz w:val="22"/>
              </w:rPr>
            </m:ctrlPr>
          </m:fPr>
          <m:num>
            <m:sSub>
              <m:sSubPr>
                <m:ctrlPr>
                  <w:rPr>
                    <w:rFonts w:ascii="Cambria Math" w:eastAsiaTheme="minorEastAsia" w:hAnsi="Cambria Math"/>
                    <w:sz w:val="22"/>
                  </w:rPr>
                </m:ctrlPr>
              </m:sSubPr>
              <m:e>
                <m:r>
                  <w:rPr>
                    <w:rFonts w:ascii="Cambria Math" w:eastAsiaTheme="minorEastAsia" w:hAnsi="Cambria Math"/>
                    <w:sz w:val="22"/>
                  </w:rPr>
                  <m:t>S</m:t>
                </m:r>
              </m:e>
              <m:sub>
                <m:r>
                  <w:rPr>
                    <w:rFonts w:ascii="Cambria Math" w:eastAsiaTheme="minorEastAsia" w:hAnsi="Cambria Math"/>
                    <w:sz w:val="22"/>
                  </w:rPr>
                  <m:t>y</m:t>
                </m:r>
              </m:sub>
            </m:sSub>
          </m:num>
          <m:den>
            <m:r>
              <w:rPr>
                <w:rFonts w:ascii="Cambria Math" w:eastAsiaTheme="minorEastAsia" w:hAnsi="Cambria Math"/>
                <w:sz w:val="22"/>
              </w:rPr>
              <m:t>k</m:t>
            </m:r>
          </m:den>
        </m:f>
        <m:r>
          <m:rPr>
            <m:sty m:val="p"/>
          </m:rPr>
          <w:rPr>
            <w:rFonts w:ascii="Cambria Math" w:eastAsiaTheme="minorEastAsia" w:hAnsi="Cambria Math"/>
            <w:sz w:val="22"/>
          </w:rPr>
          <m:t>-</m:t>
        </m:r>
        <m:sSub>
          <m:sSubPr>
            <m:ctrlPr>
              <w:rPr>
                <w:rFonts w:ascii="Cambria Math" w:eastAsiaTheme="minorEastAsia" w:hAnsi="Cambria Math"/>
                <w:sz w:val="22"/>
              </w:rPr>
            </m:ctrlPr>
          </m:sSubPr>
          <m:e>
            <m:r>
              <w:rPr>
                <w:rFonts w:ascii="Cambria Math" w:eastAsiaTheme="minorEastAsia" w:hAnsi="Cambria Math"/>
                <w:sz w:val="22"/>
              </w:rPr>
              <m:t>P</m:t>
            </m:r>
          </m:e>
          <m:sub>
            <m:r>
              <w:rPr>
                <w:rFonts w:ascii="Cambria Math" w:eastAsiaTheme="minorEastAsia" w:hAnsi="Cambria Math"/>
                <w:sz w:val="22"/>
              </w:rPr>
              <m:t>y</m:t>
            </m:r>
          </m:sub>
        </m:sSub>
        <m:d>
          <m:dPr>
            <m:ctrlPr>
              <w:rPr>
                <w:rFonts w:ascii="Cambria Math" w:eastAsiaTheme="minorEastAsia" w:hAnsi="Cambria Math"/>
                <w:i/>
                <w:sz w:val="22"/>
              </w:rPr>
            </m:ctrlPr>
          </m:dPr>
          <m:e>
            <m:r>
              <w:rPr>
                <w:rFonts w:ascii="Cambria Math" w:eastAsiaTheme="minorEastAsia" w:hAnsi="Cambria Math"/>
                <w:sz w:val="22"/>
              </w:rPr>
              <m:t>1-</m:t>
            </m:r>
            <m:sSup>
              <m:sSupPr>
                <m:ctrlPr>
                  <w:rPr>
                    <w:rFonts w:ascii="Cambria Math" w:eastAsiaTheme="minorEastAsia" w:hAnsi="Cambria Math"/>
                    <w:i/>
                    <w:sz w:val="22"/>
                  </w:rPr>
                </m:ctrlPr>
              </m:sSupPr>
              <m:e>
                <m:r>
                  <w:rPr>
                    <w:rFonts w:ascii="Cambria Math" w:eastAsiaTheme="minorEastAsia" w:hAnsi="Cambria Math"/>
                    <w:sz w:val="22"/>
                  </w:rPr>
                  <m:t>e</m:t>
                </m:r>
              </m:e>
              <m:sup>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F</m:t>
                    </m:r>
                  </m:e>
                  <m:sub>
                    <m:r>
                      <w:rPr>
                        <w:rFonts w:ascii="Cambria Math" w:eastAsiaTheme="minorEastAsia" w:hAnsi="Cambria Math"/>
                        <w:sz w:val="22"/>
                      </w:rPr>
                      <m:t>y</m:t>
                    </m:r>
                  </m:sub>
                </m:sSub>
              </m:sup>
            </m:sSup>
          </m:e>
        </m:d>
        <m:r>
          <w:rPr>
            <w:rFonts w:ascii="Cambria Math" w:eastAsiaTheme="minorEastAsia" w:hAnsi="Cambria Math"/>
            <w:sz w:val="22"/>
          </w:rPr>
          <m:t>-</m:t>
        </m:r>
        <m:f>
          <m:fPr>
            <m:ctrlPr>
              <w:rPr>
                <w:rFonts w:ascii="Cambria Math" w:eastAsiaTheme="minorEastAsia" w:hAnsi="Cambria Math"/>
                <w:i/>
                <w:sz w:val="22"/>
              </w:rPr>
            </m:ctrlPr>
          </m:fPr>
          <m:num>
            <m:sSub>
              <m:sSubPr>
                <m:ctrlPr>
                  <w:rPr>
                    <w:rFonts w:ascii="Cambria Math" w:eastAsiaTheme="minorEastAsia" w:hAnsi="Cambria Math"/>
                    <w:i/>
                    <w:sz w:val="22"/>
                  </w:rPr>
                </m:ctrlPr>
              </m:sSubPr>
              <m:e>
                <m:r>
                  <w:rPr>
                    <w:rFonts w:ascii="Cambria Math" w:eastAsiaTheme="minorEastAsia" w:hAnsi="Cambria Math"/>
                    <w:sz w:val="22"/>
                  </w:rPr>
                  <m:t>H</m:t>
                </m:r>
              </m:e>
              <m:sub>
                <m:r>
                  <w:rPr>
                    <w:rFonts w:ascii="Cambria Math" w:eastAsiaTheme="minorEastAsia" w:hAnsi="Cambria Math"/>
                    <w:sz w:val="22"/>
                  </w:rPr>
                  <m:t>y</m:t>
                </m:r>
              </m:sub>
            </m:sSub>
          </m:num>
          <m:den>
            <m:r>
              <w:rPr>
                <w:rFonts w:ascii="Cambria Math" w:eastAsiaTheme="minorEastAsia" w:hAnsi="Cambria Math"/>
                <w:sz w:val="22"/>
              </w:rPr>
              <m:t>k</m:t>
            </m:r>
          </m:den>
        </m:f>
      </m:oMath>
      <w:r w:rsidR="00811BC4">
        <w:rPr>
          <w:rFonts w:ascii="Times New Roman" w:hAnsi="Times New Roman"/>
          <w:sz w:val="22"/>
        </w:rPr>
        <w:t xml:space="preserve">               (6)</w:t>
      </w:r>
    </w:p>
    <w:p w14:paraId="3BEC03D7" w14:textId="77777777" w:rsidR="00543BB3" w:rsidRDefault="006A113A">
      <w:pPr>
        <w:spacing w:line="360" w:lineRule="auto"/>
        <w:rPr>
          <w:rFonts w:ascii="Times New Roman" w:hAnsi="Times New Roman"/>
          <w:sz w:val="22"/>
        </w:rPr>
      </w:pPr>
      <m:oMath>
        <m:func>
          <m:funcPr>
            <m:ctrlPr>
              <w:rPr>
                <w:rFonts w:ascii="Cambria Math" w:hAnsi="Cambria Math"/>
                <w:sz w:val="22"/>
              </w:rPr>
            </m:ctrlPr>
          </m:funcPr>
          <m:fName>
            <m:r>
              <m:rPr>
                <m:sty m:val="p"/>
              </m:rPr>
              <w:rPr>
                <w:rFonts w:ascii="Cambria Math" w:hAnsi="Cambria Math"/>
                <w:sz w:val="22"/>
              </w:rPr>
              <m:t>log</m:t>
            </m:r>
          </m:fName>
          <m:e>
            <m:d>
              <m:dPr>
                <m:ctrlPr>
                  <w:rPr>
                    <w:rFonts w:ascii="Cambria Math" w:hAnsi="Cambria Math"/>
                    <w:i/>
                    <w:sz w:val="22"/>
                  </w:rPr>
                </m:ctrlPr>
              </m:dPr>
              <m:e>
                <m:sSub>
                  <m:sSubPr>
                    <m:ctrlPr>
                      <w:rPr>
                        <w:rFonts w:ascii="Cambria Math" w:hAnsi="Cambria Math"/>
                        <w:sz w:val="22"/>
                      </w:rPr>
                    </m:ctrlPr>
                  </m:sSubPr>
                  <m:e>
                    <m:r>
                      <w:rPr>
                        <w:rFonts w:ascii="Cambria Math" w:hAnsi="Cambria Math"/>
                        <w:sz w:val="22"/>
                      </w:rPr>
                      <m:t>I</m:t>
                    </m:r>
                  </m:e>
                  <m:sub>
                    <m:r>
                      <w:rPr>
                        <w:rFonts w:ascii="Cambria Math" w:hAnsi="Cambria Math"/>
                        <w:sz w:val="22"/>
                      </w:rPr>
                      <m:t>y</m:t>
                    </m:r>
                  </m:sub>
                </m:sSub>
              </m:e>
            </m:d>
          </m:e>
        </m:func>
        <m:r>
          <w:rPr>
            <w:rFonts w:ascii="Cambria Math" w:hAnsi="Cambria Math"/>
            <w:sz w:val="22"/>
          </w:rPr>
          <m:t>=</m:t>
        </m:r>
        <m:func>
          <m:funcPr>
            <m:ctrlPr>
              <w:rPr>
                <w:rFonts w:ascii="Cambria Math" w:hAnsi="Cambria Math"/>
                <w:sz w:val="22"/>
              </w:rPr>
            </m:ctrlPr>
          </m:funcPr>
          <m:fName>
            <m:r>
              <m:rPr>
                <m:sty m:val="p"/>
              </m:rPr>
              <w:rPr>
                <w:rFonts w:ascii="Cambria Math" w:hAnsi="Cambria Math"/>
                <w:sz w:val="22"/>
              </w:rPr>
              <m:t>log</m:t>
            </m:r>
            <m:ctrlPr>
              <w:rPr>
                <w:rFonts w:ascii="Cambria Math" w:hAnsi="Cambria Math"/>
                <w:i/>
                <w:sz w:val="22"/>
              </w:rPr>
            </m:ctrlPr>
          </m:fName>
          <m:e>
            <m:d>
              <m:dPr>
                <m:ctrlPr>
                  <w:rPr>
                    <w:rFonts w:ascii="Cambria Math" w:hAnsi="Cambria Math"/>
                    <w:i/>
                    <w:sz w:val="22"/>
                  </w:rPr>
                </m:ctrlPr>
              </m:dPr>
              <m:e>
                <m:r>
                  <w:rPr>
                    <w:rFonts w:ascii="Cambria Math" w:hAnsi="Cambria Math"/>
                    <w:sz w:val="22"/>
                  </w:rPr>
                  <m:t>q</m:t>
                </m:r>
                <m:sSub>
                  <m:sSubPr>
                    <m:ctrlPr>
                      <w:rPr>
                        <w:rFonts w:ascii="Cambria Math" w:hAnsi="Cambria Math"/>
                        <w:i/>
                        <w:sz w:val="22"/>
                      </w:rPr>
                    </m:ctrlPr>
                  </m:sSubPr>
                  <m:e>
                    <m:r>
                      <w:rPr>
                        <w:rFonts w:ascii="Cambria Math" w:hAnsi="Cambria Math"/>
                        <w:sz w:val="22"/>
                      </w:rPr>
                      <m:t>kP</m:t>
                    </m:r>
                  </m:e>
                  <m:sub>
                    <m:r>
                      <w:rPr>
                        <w:rFonts w:ascii="Cambria Math" w:hAnsi="Cambria Math"/>
                        <w:sz w:val="22"/>
                      </w:rPr>
                      <m:t>y</m:t>
                    </m:r>
                  </m:sub>
                </m:sSub>
              </m:e>
            </m:d>
          </m:e>
        </m:func>
        <m:r>
          <w:rPr>
            <w:rFonts w:ascii="Cambria Math" w:hAnsi="Cambria Math"/>
            <w:sz w:val="22"/>
          </w:rPr>
          <m:t>+</m:t>
        </m:r>
        <m:sSub>
          <m:sSubPr>
            <m:ctrlPr>
              <w:rPr>
                <w:rFonts w:ascii="Cambria Math" w:hAnsi="Cambria Math"/>
                <w:i/>
                <w:sz w:val="22"/>
              </w:rPr>
            </m:ctrlPr>
          </m:sSubPr>
          <m:e>
            <m:r>
              <w:rPr>
                <w:rFonts w:ascii="Cambria Math" w:hAnsi="Cambria Math"/>
                <w:sz w:val="22"/>
              </w:rPr>
              <m:t>ȵ</m:t>
            </m:r>
          </m:e>
          <m:sub>
            <m:r>
              <w:rPr>
                <w:rFonts w:ascii="Cambria Math" w:hAnsi="Cambria Math"/>
                <w:sz w:val="22"/>
              </w:rPr>
              <m:t>y</m:t>
            </m:r>
          </m:sub>
        </m:sSub>
      </m:oMath>
      <w:r w:rsidR="00811BC4">
        <w:rPr>
          <w:rFonts w:ascii="Times New Roman" w:hAnsi="Times New Roman"/>
          <w:sz w:val="22"/>
        </w:rPr>
        <w:t xml:space="preserve">                                                   (7)</w:t>
      </w:r>
    </w:p>
    <w:p w14:paraId="3BEC03D8" w14:textId="77777777" w:rsidR="00543BB3" w:rsidRDefault="006A113A">
      <w:pPr>
        <w:spacing w:line="360" w:lineRule="auto"/>
        <w:rPr>
          <w:rFonts w:ascii="Times New Roman" w:hAnsi="Times New Roman"/>
          <w:iCs/>
          <w:sz w:val="22"/>
        </w:rPr>
      </w:pPr>
      <m:oMath>
        <m:func>
          <m:funcPr>
            <m:ctrlPr>
              <w:rPr>
                <w:rFonts w:ascii="Cambria Math" w:hAnsi="Cambria Math"/>
                <w:sz w:val="22"/>
              </w:rPr>
            </m:ctrlPr>
          </m:funcPr>
          <m:fName>
            <m:r>
              <m:rPr>
                <m:sty m:val="p"/>
              </m:rPr>
              <w:rPr>
                <w:rFonts w:ascii="Cambria Math" w:hAnsi="Cambria Math"/>
                <w:sz w:val="22"/>
              </w:rPr>
              <m:t>log</m:t>
            </m:r>
          </m:fName>
          <m:e>
            <m:d>
              <m:dPr>
                <m:ctrlPr>
                  <w:rPr>
                    <w:rFonts w:ascii="Cambria Math" w:hAnsi="Cambria Math"/>
                    <w:i/>
                    <w:sz w:val="22"/>
                  </w:rPr>
                </m:ctrlPr>
              </m:dPr>
              <m:e>
                <m:sSub>
                  <m:sSubPr>
                    <m:ctrlPr>
                      <w:rPr>
                        <w:rFonts w:ascii="Cambria Math" w:hAnsi="Cambria Math"/>
                        <w:sz w:val="22"/>
                      </w:rPr>
                    </m:ctrlPr>
                  </m:sSubPr>
                  <m:e>
                    <m:r>
                      <w:rPr>
                        <w:rFonts w:ascii="Cambria Math" w:hAnsi="Cambria Math"/>
                        <w:sz w:val="22"/>
                      </w:rPr>
                      <m:t>C</m:t>
                    </m:r>
                  </m:e>
                  <m:sub>
                    <m:r>
                      <w:rPr>
                        <w:rFonts w:ascii="Cambria Math" w:hAnsi="Cambria Math"/>
                        <w:sz w:val="22"/>
                      </w:rPr>
                      <m:t>y</m:t>
                    </m:r>
                  </m:sub>
                </m:sSub>
              </m:e>
            </m:d>
          </m:e>
        </m:func>
        <m:r>
          <w:rPr>
            <w:rFonts w:ascii="Cambria Math" w:hAnsi="Cambria Math"/>
            <w:sz w:val="22"/>
          </w:rPr>
          <m:t>=</m:t>
        </m:r>
        <m:func>
          <m:funcPr>
            <m:ctrlPr>
              <w:rPr>
                <w:rFonts w:ascii="Cambria Math" w:hAnsi="Cambria Math"/>
                <w:sz w:val="22"/>
              </w:rPr>
            </m:ctrlPr>
          </m:funcPr>
          <m:fName>
            <m:r>
              <m:rPr>
                <m:sty m:val="p"/>
              </m:rPr>
              <w:rPr>
                <w:rFonts w:ascii="Cambria Math" w:hAnsi="Cambria Math"/>
                <w:sz w:val="22"/>
              </w:rPr>
              <m:t>log</m:t>
            </m:r>
            <m:ctrlPr>
              <w:rPr>
                <w:rFonts w:ascii="Cambria Math" w:hAnsi="Cambria Math"/>
                <w:i/>
                <w:sz w:val="22"/>
              </w:rPr>
            </m:ctrlPr>
          </m:fName>
          <m:e>
            <m:d>
              <m:dPr>
                <m:ctrlPr>
                  <w:rPr>
                    <w:rFonts w:ascii="Cambria Math" w:hAnsi="Cambria Math"/>
                    <w:i/>
                    <w:sz w:val="22"/>
                  </w:rPr>
                </m:ctrlPr>
              </m:dPr>
              <m:e>
                <m:sSub>
                  <m:sSubPr>
                    <m:ctrlPr>
                      <w:rPr>
                        <w:rFonts w:ascii="Cambria Math" w:eastAsiaTheme="minorEastAsia" w:hAnsi="Cambria Math"/>
                        <w:sz w:val="22"/>
                      </w:rPr>
                    </m:ctrlPr>
                  </m:sSubPr>
                  <m:e>
                    <m:r>
                      <w:rPr>
                        <w:rFonts w:ascii="Cambria Math" w:eastAsiaTheme="minorEastAsia" w:hAnsi="Cambria Math"/>
                        <w:sz w:val="22"/>
                      </w:rPr>
                      <m:t>kP</m:t>
                    </m:r>
                  </m:e>
                  <m:sub>
                    <m:r>
                      <w:rPr>
                        <w:rFonts w:ascii="Cambria Math" w:eastAsiaTheme="minorEastAsia" w:hAnsi="Cambria Math"/>
                        <w:sz w:val="22"/>
                      </w:rPr>
                      <m:t>y</m:t>
                    </m:r>
                  </m:sub>
                </m:sSub>
                <m:r>
                  <w:rPr>
                    <w:rFonts w:ascii="Cambria Math" w:eastAsiaTheme="minorEastAsia" w:hAnsi="Cambria Math"/>
                    <w:sz w:val="22"/>
                  </w:rPr>
                  <m:t>(1-</m:t>
                </m:r>
                <m:sSup>
                  <m:sSupPr>
                    <m:ctrlPr>
                      <w:rPr>
                        <w:rFonts w:ascii="Cambria Math" w:eastAsiaTheme="minorEastAsia" w:hAnsi="Cambria Math"/>
                        <w:i/>
                        <w:sz w:val="22"/>
                      </w:rPr>
                    </m:ctrlPr>
                  </m:sSupPr>
                  <m:e>
                    <m:r>
                      <w:rPr>
                        <w:rFonts w:ascii="Cambria Math" w:eastAsiaTheme="minorEastAsia" w:hAnsi="Cambria Math"/>
                        <w:sz w:val="22"/>
                      </w:rPr>
                      <m:t>e</m:t>
                    </m:r>
                  </m:e>
                  <m:sup>
                    <m:r>
                      <w:rPr>
                        <w:rFonts w:ascii="Cambria Math" w:eastAsiaTheme="minorEastAsia" w:hAnsi="Cambria Math"/>
                        <w:sz w:val="22"/>
                      </w:rPr>
                      <m:t>-F</m:t>
                    </m:r>
                  </m:sup>
                </m:sSup>
                <m:r>
                  <w:rPr>
                    <w:rFonts w:ascii="Cambria Math" w:eastAsiaTheme="minorEastAsia" w:hAnsi="Cambria Math"/>
                    <w:sz w:val="22"/>
                  </w:rPr>
                  <m:t>)</m:t>
                </m:r>
              </m:e>
            </m:d>
          </m:e>
        </m:func>
        <m:r>
          <w:rPr>
            <w:rFonts w:ascii="Cambria Math" w:hAnsi="Cambria Math"/>
            <w:sz w:val="22"/>
          </w:rPr>
          <m:t>+</m:t>
        </m:r>
        <m:sSub>
          <m:sSubPr>
            <m:ctrlPr>
              <w:rPr>
                <w:rFonts w:ascii="Cambria Math" w:hAnsi="Cambria Math"/>
                <w:i/>
                <w:sz w:val="22"/>
              </w:rPr>
            </m:ctrlPr>
          </m:sSubPr>
          <m:e>
            <m:r>
              <w:rPr>
                <w:rFonts w:ascii="Cambria Math" w:hAnsi="Cambria Math"/>
                <w:sz w:val="22"/>
              </w:rPr>
              <m:t>ε</m:t>
            </m:r>
          </m:e>
          <m:sub>
            <m:r>
              <w:rPr>
                <w:rFonts w:ascii="Cambria Math" w:hAnsi="Cambria Math"/>
                <w:sz w:val="22"/>
              </w:rPr>
              <m:t>y</m:t>
            </m:r>
          </m:sub>
        </m:sSub>
      </m:oMath>
      <w:r w:rsidR="00811BC4">
        <w:rPr>
          <w:rFonts w:ascii="Times New Roman" w:hAnsi="Times New Roman"/>
          <w:i/>
          <w:sz w:val="22"/>
        </w:rPr>
        <w:t xml:space="preserve">                                            </w:t>
      </w:r>
      <w:r w:rsidR="00811BC4">
        <w:rPr>
          <w:rFonts w:ascii="Times New Roman" w:hAnsi="Times New Roman"/>
          <w:iCs/>
          <w:sz w:val="22"/>
        </w:rPr>
        <w:t>(8)</w:t>
      </w:r>
    </w:p>
    <w:p w14:paraId="3BEC03D9" w14:textId="77777777" w:rsidR="00543BB3" w:rsidRDefault="00811BC4">
      <w:pPr>
        <w:spacing w:line="360" w:lineRule="auto"/>
        <w:rPr>
          <w:rFonts w:ascii="Times New Roman" w:hAnsi="Times New Roman"/>
          <w:i/>
          <w:iCs/>
          <w:sz w:val="22"/>
        </w:rPr>
      </w:pPr>
      <w:r>
        <w:rPr>
          <w:rFonts w:ascii="Times New Roman" w:hAnsi="Times New Roman"/>
          <w:i/>
          <w:iCs/>
          <w:sz w:val="22"/>
        </w:rPr>
        <w:t>3. Model fitting</w:t>
      </w:r>
    </w:p>
    <w:p w14:paraId="3BEC03DA" w14:textId="77777777" w:rsidR="00543BB3" w:rsidRDefault="00811BC4">
      <w:pPr>
        <w:spacing w:line="360" w:lineRule="auto"/>
        <w:rPr>
          <w:rFonts w:ascii="Times New Roman" w:hAnsi="Times New Roman"/>
          <w:i/>
          <w:iCs/>
          <w:sz w:val="22"/>
        </w:rPr>
      </w:pPr>
      <w:r>
        <w:rPr>
          <w:rFonts w:ascii="Times New Roman" w:hAnsi="Times New Roman"/>
          <w:i/>
          <w:iCs/>
          <w:sz w:val="22"/>
        </w:rPr>
        <w:t xml:space="preserve">3.1 Prior distributions specification </w:t>
      </w:r>
    </w:p>
    <w:p w14:paraId="3BEC03DB" w14:textId="77777777" w:rsidR="00543BB3" w:rsidRDefault="00811BC4">
      <w:pPr>
        <w:spacing w:line="360" w:lineRule="auto"/>
        <w:rPr>
          <w:rFonts w:ascii="Times New Roman" w:hAnsi="Times New Roman"/>
          <w:sz w:val="22"/>
        </w:rPr>
      </w:pPr>
      <w:r>
        <w:rPr>
          <w:rFonts w:ascii="Times New Roman" w:hAnsi="Times New Roman"/>
          <w:sz w:val="22"/>
        </w:rPr>
        <w:t xml:space="preserve">The model parameters were estimated using the Bayesian method. We used non-informative or weak-informative prior distributions for all the parameters. The prior range of intrinsic growth rate </w:t>
      </w:r>
      <w:r>
        <w:rPr>
          <w:rFonts w:ascii="Times New Roman" w:hAnsi="Times New Roman"/>
          <w:i/>
          <w:iCs/>
          <w:sz w:val="22"/>
        </w:rPr>
        <w:t>r</w:t>
      </w:r>
      <w:r>
        <w:rPr>
          <w:rFonts w:ascii="Times New Roman" w:hAnsi="Times New Roman"/>
          <w:sz w:val="22"/>
        </w:rPr>
        <w:t xml:space="preserve"> were determined based on the species-specific resilience, which indicated the capacity of a population to recover to its original state after disturbance. (Tab.S2 in supplementary materials). For the carrying capacity </w:t>
      </w:r>
      <w:r>
        <w:rPr>
          <w:rFonts w:ascii="Times New Roman" w:hAnsi="Times New Roman"/>
          <w:i/>
          <w:iCs/>
          <w:sz w:val="22"/>
        </w:rPr>
        <w:t>k</w:t>
      </w:r>
      <w:r>
        <w:rPr>
          <w:rFonts w:ascii="Times New Roman" w:hAnsi="Times New Roman"/>
          <w:sz w:val="22"/>
        </w:rPr>
        <w:t>, the lower bound of the range was set equal to the maximum harvest, and the upper bound was 10,000 times the maximum harvest (a wider range was tested in the sensitivity analysis). Since the log-normal prior was considered to have better convergence properties than the uniform prior, the ranges were converted into log-normal priors with the mean and standard deviation calculated by the following functions:</w:t>
      </w:r>
    </w:p>
    <w:p w14:paraId="3BEC03DC" w14:textId="77777777" w:rsidR="00543BB3" w:rsidRDefault="00811BC4">
      <w:pPr>
        <w:spacing w:line="360" w:lineRule="auto"/>
        <w:rPr>
          <w:rFonts w:ascii="Times New Roman" w:hAnsi="Times New Roman"/>
          <w:sz w:val="22"/>
        </w:rPr>
      </w:pPr>
      <m:oMath>
        <m:r>
          <m:rPr>
            <m:sty m:val="p"/>
          </m:rPr>
          <w:rPr>
            <w:rFonts w:ascii="Cambria Math" w:hAnsi="Cambria Math"/>
            <w:sz w:val="22"/>
          </w:rPr>
          <m:t>mean = log(</m:t>
        </m:r>
        <m:f>
          <m:fPr>
            <m:ctrlPr>
              <w:rPr>
                <w:rFonts w:ascii="Cambria Math" w:hAnsi="Cambria Math"/>
                <w:sz w:val="22"/>
              </w:rPr>
            </m:ctrlPr>
          </m:fPr>
          <m:num>
            <m:sSub>
              <m:sSubPr>
                <m:ctrlPr>
                  <w:rPr>
                    <w:rFonts w:ascii="Cambria Math" w:hAnsi="Cambria Math"/>
                    <w:i/>
                    <w:sz w:val="22"/>
                  </w:rPr>
                </m:ctrlPr>
              </m:sSubPr>
              <m:e>
                <m:r>
                  <w:rPr>
                    <w:rFonts w:ascii="Cambria Math" w:hAnsi="Cambria Math"/>
                    <w:sz w:val="22"/>
                  </w:rPr>
                  <m:t>X</m:t>
                </m:r>
              </m:e>
              <m:sub>
                <m:r>
                  <w:rPr>
                    <w:rFonts w:ascii="Cambria Math" w:hAnsi="Cambria Math"/>
                    <w:sz w:val="22"/>
                  </w:rPr>
                  <m:t>min</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max</m:t>
                </m:r>
              </m:sub>
            </m:sSub>
          </m:num>
          <m:den>
            <m:r>
              <w:rPr>
                <w:rFonts w:ascii="Cambria Math" w:hAnsi="Cambria Math"/>
                <w:sz w:val="22"/>
              </w:rPr>
              <m:t>2</m:t>
            </m:r>
          </m:den>
        </m:f>
        <m:r>
          <w:rPr>
            <w:rFonts w:ascii="Cambria Math" w:hAnsi="Cambria Math"/>
            <w:sz w:val="22"/>
          </w:rPr>
          <m:t>)</m:t>
        </m:r>
      </m:oMath>
      <w:r>
        <w:rPr>
          <w:rFonts w:ascii="Times New Roman" w:hAnsi="Times New Roman"/>
          <w:sz w:val="22"/>
        </w:rPr>
        <w:t xml:space="preserve">                                                   (9)</w:t>
      </w:r>
    </w:p>
    <w:p w14:paraId="3BEC03DD" w14:textId="77777777" w:rsidR="00543BB3" w:rsidRDefault="00811BC4">
      <w:pPr>
        <w:spacing w:line="360" w:lineRule="auto"/>
        <w:rPr>
          <w:rFonts w:ascii="Times New Roman" w:hAnsi="Times New Roman"/>
          <w:sz w:val="22"/>
        </w:rPr>
      </w:pPr>
      <m:oMath>
        <m:r>
          <m:rPr>
            <m:sty m:val="p"/>
          </m:rPr>
          <w:rPr>
            <w:rFonts w:ascii="Cambria Math" w:hAnsi="Cambria Math"/>
            <w:sz w:val="22"/>
          </w:rPr>
          <m:t xml:space="preserve">standard deviation= </m:t>
        </m:r>
        <m:f>
          <m:fPr>
            <m:ctrlPr>
              <w:rPr>
                <w:rFonts w:ascii="Cambria Math" w:hAnsi="Cambria Math"/>
                <w:sz w:val="22"/>
              </w:rPr>
            </m:ctrlPr>
          </m:fPr>
          <m:num>
            <m:r>
              <w:rPr>
                <w:rFonts w:ascii="Cambria Math" w:hAnsi="Cambria Math"/>
                <w:sz w:val="22"/>
              </w:rPr>
              <m:t>mean-</m:t>
            </m:r>
            <m:r>
              <m:rPr>
                <m:sty m:val="p"/>
              </m:rPr>
              <w:rPr>
                <w:rFonts w:ascii="Cambria Math" w:hAnsi="Cambria Math"/>
                <w:sz w:val="22"/>
              </w:rPr>
              <m:t>log⁡</m:t>
            </m:r>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min</m:t>
                </m:r>
              </m:sub>
            </m:sSub>
            <m:r>
              <w:rPr>
                <w:rFonts w:ascii="Cambria Math" w:hAnsi="Cambria Math"/>
                <w:sz w:val="22"/>
              </w:rPr>
              <m:t>)</m:t>
            </m:r>
          </m:num>
          <m:den>
            <m:r>
              <w:rPr>
                <w:rFonts w:ascii="Cambria Math" w:hAnsi="Cambria Math"/>
                <w:sz w:val="22"/>
              </w:rPr>
              <m:t>2</m:t>
            </m:r>
          </m:den>
        </m:f>
      </m:oMath>
      <w:r>
        <w:rPr>
          <w:rFonts w:ascii="Times New Roman" w:hAnsi="Times New Roman"/>
          <w:sz w:val="22"/>
        </w:rPr>
        <w:t xml:space="preserve">                                         (10)</w:t>
      </w:r>
    </w:p>
    <w:p w14:paraId="3BEC03DE" w14:textId="77777777" w:rsidR="00543BB3" w:rsidRDefault="00811BC4">
      <w:pPr>
        <w:spacing w:line="360" w:lineRule="auto"/>
        <w:rPr>
          <w:rFonts w:ascii="Times New Roman" w:hAnsi="Times New Roman"/>
          <w:sz w:val="22"/>
        </w:rPr>
      </w:pPr>
      <w:r>
        <w:rPr>
          <w:rFonts w:ascii="Times New Roman" w:hAnsi="Times New Roman"/>
          <w:sz w:val="22"/>
        </w:rPr>
        <w:t xml:space="preserve">where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min</m:t>
            </m:r>
          </m:sub>
        </m:sSub>
      </m:oMath>
      <w:r>
        <w:rPr>
          <w:rFonts w:ascii="Times New Roman" w:hAnsi="Times New Roman"/>
          <w:sz w:val="22"/>
        </w:rPr>
        <w:t xml:space="preserve"> and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max</m:t>
            </m:r>
          </m:sub>
        </m:sSub>
      </m:oMath>
      <w:r>
        <w:rPr>
          <w:rFonts w:ascii="Times New Roman" w:hAnsi="Times New Roman"/>
          <w:sz w:val="22"/>
        </w:rPr>
        <w:t xml:space="preserve"> are the lower and upper bound of the range. </w:t>
      </w:r>
    </w:p>
    <w:p w14:paraId="3BEC03DF" w14:textId="77777777" w:rsidR="00543BB3" w:rsidRDefault="00811BC4">
      <w:pPr>
        <w:spacing w:line="360" w:lineRule="auto"/>
        <w:rPr>
          <w:rFonts w:ascii="Times New Roman" w:eastAsia="SimSun" w:hAnsi="Times New Roman"/>
          <w:kern w:val="0"/>
          <w:sz w:val="22"/>
        </w:rPr>
      </w:pPr>
      <w:r>
        <w:rPr>
          <w:rFonts w:ascii="Times New Roman" w:hAnsi="Times New Roman"/>
          <w:sz w:val="22"/>
        </w:rPr>
        <w:t xml:space="preserve">The catchability coefficient </w:t>
      </w:r>
      <w:r>
        <w:rPr>
          <w:rFonts w:ascii="Times New Roman" w:hAnsi="Times New Roman"/>
          <w:i/>
          <w:iCs/>
          <w:sz w:val="22"/>
        </w:rPr>
        <w:t>q</w:t>
      </w:r>
      <w:r>
        <w:rPr>
          <w:rFonts w:ascii="Times New Roman" w:hAnsi="Times New Roman"/>
          <w:sz w:val="22"/>
        </w:rPr>
        <w:t xml:space="preserve"> was given an improper prior (i.e., </w:t>
      </w:r>
      <w:r>
        <w:rPr>
          <w:rFonts w:ascii="Times New Roman" w:eastAsia="SimSun" w:hAnsi="Times New Roman"/>
          <w:kern w:val="0"/>
          <w:sz w:val="22"/>
        </w:rPr>
        <w:t>p(q)</w:t>
      </w:r>
      <w:r>
        <w:rPr>
          <w:rFonts w:ascii="SimSun" w:eastAsia="SimSun" w:hAnsi="SimSun" w:cs="SimSun" w:hint="eastAsia"/>
          <w:kern w:val="0"/>
          <w:sz w:val="22"/>
        </w:rPr>
        <w:t>∝</w:t>
      </w:r>
      <w:r>
        <w:rPr>
          <w:rFonts w:ascii="Times New Roman" w:eastAsia="SimSun" w:hAnsi="Times New Roman"/>
          <w:kern w:val="0"/>
          <w:sz w:val="22"/>
        </w:rPr>
        <w:t>1/q)</w:t>
      </w:r>
      <w:r>
        <w:rPr>
          <w:rFonts w:ascii="Times New Roman" w:hAnsi="Times New Roman"/>
          <w:sz w:val="22"/>
        </w:rPr>
        <w:t xml:space="preserve">. </w:t>
      </w:r>
      <w:proofErr w:type="spellStart"/>
      <w:r>
        <w:rPr>
          <w:rFonts w:ascii="Times New Roman" w:hAnsi="Times New Roman"/>
          <w:i/>
          <w:iCs/>
          <w:sz w:val="22"/>
        </w:rPr>
        <w:t>p_initial</w:t>
      </w:r>
      <w:proofErr w:type="spellEnd"/>
      <w:r>
        <w:rPr>
          <w:rFonts w:ascii="Times New Roman" w:hAnsi="Times New Roman"/>
          <w:sz w:val="22"/>
        </w:rPr>
        <w:t xml:space="preserve"> (B/k for the initial year) followed a Beta distribution due to its desirable property of being bounded by [0,1] for ratios. Warming effect </w:t>
      </w:r>
      <w:r>
        <w:rPr>
          <w:rFonts w:ascii="Times New Roman" w:eastAsia="SimSun" w:hAnsi="Times New Roman"/>
          <w:i/>
          <w:iCs/>
          <w:kern w:val="0"/>
          <w:sz w:val="22"/>
        </w:rPr>
        <w:t xml:space="preserve">θ </w:t>
      </w:r>
      <w:r>
        <w:rPr>
          <w:rFonts w:ascii="Times New Roman" w:eastAsia="SimSun" w:hAnsi="Times New Roman"/>
          <w:kern w:val="0"/>
          <w:sz w:val="22"/>
        </w:rPr>
        <w:t xml:space="preserve">followed a normal distribution with mean equal to 0 and standard deviation equal to 1 (prior distribution for </w:t>
      </w:r>
      <w:r>
        <w:rPr>
          <w:rFonts w:ascii="Times New Roman" w:eastAsia="SimSun" w:hAnsi="Times New Roman"/>
          <w:i/>
          <w:iCs/>
          <w:kern w:val="0"/>
          <w:sz w:val="22"/>
        </w:rPr>
        <w:t xml:space="preserve">θ </w:t>
      </w:r>
      <w:r>
        <w:rPr>
          <w:rFonts w:ascii="Times New Roman" w:eastAsia="SimSun" w:hAnsi="Times New Roman"/>
          <w:kern w:val="0"/>
          <w:sz w:val="22"/>
        </w:rPr>
        <w:t xml:space="preserve">with a larger standard deviation was tested in the sensitivity analysis). The logarithm of the shape parameter </w:t>
      </w:r>
      <w:r>
        <w:rPr>
          <w:rFonts w:ascii="Times New Roman" w:eastAsia="SimSun" w:hAnsi="Times New Roman"/>
          <w:i/>
          <w:iCs/>
          <w:kern w:val="0"/>
          <w:sz w:val="22"/>
        </w:rPr>
        <w:t>m</w:t>
      </w:r>
      <w:r>
        <w:rPr>
          <w:rFonts w:ascii="Times New Roman" w:eastAsia="SimSun" w:hAnsi="Times New Roman"/>
          <w:kern w:val="0"/>
          <w:sz w:val="22"/>
        </w:rPr>
        <w:t xml:space="preserve"> followed a skew normal distribution with the intention of penalizing small values of </w:t>
      </w:r>
      <w:r>
        <w:rPr>
          <w:rFonts w:ascii="Times New Roman" w:eastAsia="SimSun" w:hAnsi="Times New Roman"/>
          <w:i/>
          <w:iCs/>
          <w:kern w:val="0"/>
          <w:sz w:val="22"/>
        </w:rPr>
        <w:t xml:space="preserve">m </w:t>
      </w:r>
      <w:r>
        <w:rPr>
          <w:rFonts w:ascii="Times New Roman" w:eastAsia="SimSun" w:hAnsi="Times New Roman"/>
          <w:kern w:val="0"/>
          <w:sz w:val="22"/>
        </w:rPr>
        <w:t xml:space="preserve">that imply implausibly high population growth rates at very low population sizes. Instantaneous fishing mortality </w:t>
      </w:r>
      <w:r>
        <w:rPr>
          <w:rFonts w:ascii="Times New Roman" w:eastAsia="SimSun" w:hAnsi="Times New Roman"/>
          <w:i/>
          <w:iCs/>
          <w:kern w:val="0"/>
          <w:sz w:val="22"/>
        </w:rPr>
        <w:t xml:space="preserve">F </w:t>
      </w:r>
      <w:r>
        <w:rPr>
          <w:rFonts w:ascii="Times New Roman" w:eastAsia="SimSun" w:hAnsi="Times New Roman"/>
          <w:kern w:val="0"/>
          <w:sz w:val="22"/>
        </w:rPr>
        <w:t xml:space="preserve">was assigned an exponential distribution that corresponds to a uniform prior bounded by [0,1] on the proportion of biomass removed by fishing. The variances of observation errors associated with relative biomass index and recreational harvest followed an inverse gamma distribution </w:t>
      </w:r>
      <w:r>
        <w:rPr>
          <w:rFonts w:ascii="Times New Roman" w:eastAsia="SimSun" w:hAnsi="Times New Roman"/>
          <w:kern w:val="0"/>
          <w:sz w:val="22"/>
        </w:rPr>
        <w:lastRenderedPageBreak/>
        <w:t xml:space="preserve">that was conjugated to normal distribution. </w:t>
      </w:r>
    </w:p>
    <w:p w14:paraId="3BEC03E0" w14:textId="77777777" w:rsidR="00543BB3" w:rsidRDefault="00811BC4">
      <w:pPr>
        <w:spacing w:line="360" w:lineRule="auto"/>
        <w:rPr>
          <w:rFonts w:ascii="Times New Roman" w:hAnsi="Times New Roman"/>
          <w:i/>
          <w:iCs/>
          <w:sz w:val="22"/>
        </w:rPr>
      </w:pPr>
      <w:r>
        <w:rPr>
          <w:rFonts w:ascii="Times New Roman" w:hAnsi="Times New Roman"/>
          <w:i/>
          <w:iCs/>
          <w:sz w:val="22"/>
        </w:rPr>
        <w:t>3.2 Model execution and convergence</w:t>
      </w:r>
    </w:p>
    <w:p w14:paraId="3BEC03E1" w14:textId="74487A6E" w:rsidR="00543BB3" w:rsidRDefault="00811BC4">
      <w:pPr>
        <w:spacing w:line="360" w:lineRule="auto"/>
        <w:rPr>
          <w:rFonts w:ascii="Times New Roman" w:hAnsi="Times New Roman"/>
          <w:sz w:val="22"/>
        </w:rPr>
      </w:pPr>
      <w:r>
        <w:rPr>
          <w:rFonts w:ascii="Times New Roman" w:hAnsi="Times New Roman"/>
          <w:sz w:val="22"/>
        </w:rPr>
        <w:t>We assumed there was no process error, hence we used the observation-error estimator instead of a state-space model (the consequence of violati</w:t>
      </w:r>
      <w:ins w:id="24" w:author="Chris Free" w:date="2022-12-12T14:10:00Z">
        <w:r w:rsidR="00383C6D">
          <w:rPr>
            <w:rFonts w:ascii="Times New Roman" w:hAnsi="Times New Roman"/>
            <w:sz w:val="22"/>
          </w:rPr>
          <w:t>ng</w:t>
        </w:r>
      </w:ins>
      <w:del w:id="25" w:author="Chris Free" w:date="2022-12-12T14:10:00Z">
        <w:r w:rsidDel="00383C6D">
          <w:rPr>
            <w:rFonts w:ascii="Times New Roman" w:hAnsi="Times New Roman"/>
            <w:sz w:val="22"/>
          </w:rPr>
          <w:delText>on</w:delText>
        </w:r>
      </w:del>
      <w:r>
        <w:rPr>
          <w:rFonts w:ascii="Times New Roman" w:hAnsi="Times New Roman"/>
          <w:sz w:val="22"/>
        </w:rPr>
        <w:t xml:space="preserve"> of this assumption was checked in the simulation study). Model fitting was performed using Stan through the R package “</w:t>
      </w:r>
      <w:proofErr w:type="spellStart"/>
      <w:r>
        <w:rPr>
          <w:rFonts w:ascii="Times New Roman" w:hAnsi="Times New Roman"/>
          <w:sz w:val="22"/>
        </w:rPr>
        <w:t>rstan</w:t>
      </w:r>
      <w:proofErr w:type="spellEnd"/>
      <w:r>
        <w:rPr>
          <w:rFonts w:ascii="Times New Roman" w:hAnsi="Times New Roman"/>
          <w:sz w:val="22"/>
        </w:rPr>
        <w:t>” (). Four chains of 20,000 iterations each were run, with the first 10,000 designated as warmup. This process produced in total 40,000 posterior samples for each fitted model. The convergence of each model was checked by split-</w:t>
      </w:r>
      <m:oMath>
        <m:acc>
          <m:accPr>
            <m:ctrlPr>
              <w:rPr>
                <w:rFonts w:ascii="Cambria Math" w:hAnsi="Cambria Math"/>
                <w:sz w:val="22"/>
              </w:rPr>
            </m:ctrlPr>
          </m:accPr>
          <m:e>
            <m:r>
              <w:rPr>
                <w:rFonts w:ascii="Cambria Math" w:hAnsi="Cambria Math"/>
                <w:sz w:val="22"/>
              </w:rPr>
              <m:t>R</m:t>
            </m:r>
          </m:e>
        </m:acc>
      </m:oMath>
      <w:r>
        <w:rPr>
          <w:rFonts w:ascii="Times New Roman" w:hAnsi="Times New Roman"/>
          <w:sz w:val="22"/>
        </w:rPr>
        <w:t xml:space="preserve"> (&lt;1.05) and trace plot of all parameters (). The number of effective sample (&gt;0.01×iteration times), bulk effective sample size (&gt;100/chain), tail effective sample size (&gt;100/chain) were also checked. </w:t>
      </w:r>
    </w:p>
    <w:p w14:paraId="3BEC03E2" w14:textId="77777777" w:rsidR="00543BB3" w:rsidRDefault="00811BC4">
      <w:pPr>
        <w:spacing w:line="360" w:lineRule="auto"/>
        <w:rPr>
          <w:rFonts w:ascii="Times New Roman" w:hAnsi="Times New Roman"/>
          <w:i/>
          <w:iCs/>
          <w:sz w:val="22"/>
        </w:rPr>
      </w:pPr>
      <w:r>
        <w:rPr>
          <w:rFonts w:ascii="Times New Roman" w:hAnsi="Times New Roman"/>
          <w:i/>
          <w:iCs/>
          <w:sz w:val="22"/>
        </w:rPr>
        <w:t xml:space="preserve">4. Model testing </w:t>
      </w:r>
    </w:p>
    <w:p w14:paraId="3BEC03E3" w14:textId="77777777" w:rsidR="00543BB3" w:rsidRDefault="00811BC4">
      <w:pPr>
        <w:spacing w:line="360" w:lineRule="auto"/>
        <w:rPr>
          <w:rFonts w:ascii="Times New Roman" w:hAnsi="Times New Roman"/>
          <w:sz w:val="22"/>
        </w:rPr>
      </w:pPr>
      <w:r>
        <w:rPr>
          <w:rFonts w:ascii="Times New Roman" w:hAnsi="Times New Roman"/>
          <w:sz w:val="22"/>
        </w:rPr>
        <w:t xml:space="preserve">We conducted a simulation study to verify whether the temperature-dependent surplus production model was able to accurately estimate the parameter of warming effect. We simulated scenarios consisting of six different fishing patterns or biomass trends and the data collection process that generated nonconsecutive and imprecise CPUE and harvest. We also incorporated process error in the simulated operating model for the fish population dynamics and used observation-error estimator to fit the simulated data (SI.2 in the supplementary material).  </w:t>
      </w:r>
    </w:p>
    <w:p w14:paraId="3BEC03E4" w14:textId="77777777" w:rsidR="00543BB3" w:rsidRDefault="00811BC4">
      <w:pPr>
        <w:spacing w:line="360" w:lineRule="auto"/>
        <w:rPr>
          <w:rFonts w:ascii="Times New Roman" w:hAnsi="Times New Roman"/>
          <w:i/>
          <w:iCs/>
          <w:sz w:val="22"/>
        </w:rPr>
      </w:pPr>
      <w:r>
        <w:rPr>
          <w:rFonts w:ascii="Times New Roman" w:hAnsi="Times New Roman"/>
          <w:i/>
          <w:iCs/>
          <w:sz w:val="22"/>
        </w:rPr>
        <w:t>5. Sensitivity analysis and null model tests</w:t>
      </w:r>
    </w:p>
    <w:p w14:paraId="3BEC03E5" w14:textId="77777777" w:rsidR="00543BB3" w:rsidRDefault="00811BC4">
      <w:pPr>
        <w:spacing w:line="360" w:lineRule="auto"/>
        <w:rPr>
          <w:rFonts w:ascii="Times New Roman" w:hAnsi="Times New Roman"/>
          <w:sz w:val="22"/>
        </w:rPr>
      </w:pPr>
      <w:r>
        <w:rPr>
          <w:rFonts w:ascii="Times New Roman" w:hAnsi="Times New Roman"/>
          <w:sz w:val="22"/>
        </w:rPr>
        <w:t>To check whether the model structure affected the estimation of warming effect, we tested the sensitivity of our results to the use of different surplus production models (SI.3 in the supplementary material). We also conducted a sensitivity analysis to check whether the estimation of warming effect was affected by prior specification (SI.4 in the supplementary material). To test whether the estimates of warming effect came out by chance as an artefact, we compared the results from base models with those from null models in which the time series of GDDs were randomly re-ordered (SI.5 in the supplementary material).</w:t>
      </w:r>
    </w:p>
    <w:p w14:paraId="3BEC03E6" w14:textId="77777777" w:rsidR="00543BB3" w:rsidRDefault="00811BC4">
      <w:pPr>
        <w:spacing w:line="360" w:lineRule="auto"/>
        <w:rPr>
          <w:rFonts w:ascii="Times New Roman" w:hAnsi="Times New Roman"/>
          <w:i/>
          <w:iCs/>
          <w:sz w:val="22"/>
        </w:rPr>
      </w:pPr>
      <w:r>
        <w:rPr>
          <w:rFonts w:ascii="Times New Roman" w:hAnsi="Times New Roman"/>
          <w:i/>
          <w:iCs/>
          <w:sz w:val="22"/>
        </w:rPr>
        <w:t>6. Disentangling the effect of warming and fishing in changing stock biomass</w:t>
      </w:r>
    </w:p>
    <w:p w14:paraId="3BEC03E7" w14:textId="77777777" w:rsidR="00543BB3" w:rsidRDefault="00811BC4">
      <w:pPr>
        <w:spacing w:line="360" w:lineRule="auto"/>
        <w:rPr>
          <w:rFonts w:ascii="Times New Roman" w:hAnsi="Times New Roman"/>
          <w:i/>
          <w:iCs/>
          <w:sz w:val="22"/>
        </w:rPr>
      </w:pPr>
      <w:r>
        <w:rPr>
          <w:rFonts w:ascii="Times New Roman" w:hAnsi="Times New Roman"/>
          <w:sz w:val="22"/>
        </w:rPr>
        <w:t xml:space="preserve">We compared the effects of temperature variation and fishing on fish biomass by simulating two scenarios that assumed the absence of fishing or warming, respectively. In the no-fishing simulation scenario, we set fishing mortality </w:t>
      </w:r>
      <w:r>
        <w:rPr>
          <w:rFonts w:ascii="Times New Roman" w:hAnsi="Times New Roman"/>
          <w:i/>
          <w:iCs/>
          <w:sz w:val="22"/>
        </w:rPr>
        <w:t>F</w:t>
      </w:r>
      <w:r>
        <w:rPr>
          <w:rFonts w:ascii="Times New Roman" w:hAnsi="Times New Roman"/>
          <w:sz w:val="22"/>
        </w:rPr>
        <w:t xml:space="preserve"> to 0 and other parameters to their estimates. In </w:t>
      </w:r>
      <w:r>
        <w:rPr>
          <w:rFonts w:ascii="Times New Roman" w:hAnsi="Times New Roman"/>
          <w:sz w:val="22"/>
        </w:rPr>
        <w:lastRenderedPageBreak/>
        <w:t xml:space="preserve">the no-warming simulation scenario, we set warming effect </w:t>
      </w:r>
      <m:oMath>
        <m:r>
          <w:rPr>
            <w:rFonts w:ascii="Cambria Math" w:eastAsiaTheme="minorEastAsia" w:hAnsi="Cambria Math"/>
            <w:sz w:val="22"/>
          </w:rPr>
          <m:t>θ</m:t>
        </m:r>
      </m:oMath>
      <w:r>
        <w:rPr>
          <w:rFonts w:ascii="Times New Roman" w:hAnsi="Times New Roman"/>
          <w:sz w:val="22"/>
        </w:rPr>
        <w:t xml:space="preserve"> to 0 (which is equivalent to setting GDDs_5 of all years to the mean value) and other parameters to their estimates. We re-ran the population dynamic model and calculated the </w:t>
      </w:r>
      <w:r>
        <w:rPr>
          <w:rFonts w:ascii="Times New Roman" w:hAnsi="Times New Roman"/>
          <w:i/>
          <w:iCs/>
          <w:sz w:val="22"/>
        </w:rPr>
        <w:t>B/k</w:t>
      </w:r>
      <w:r>
        <w:rPr>
          <w:rFonts w:ascii="Times New Roman" w:hAnsi="Times New Roman"/>
          <w:sz w:val="22"/>
        </w:rPr>
        <w:t xml:space="preserve"> ratio of the terminal year for both scenarios. </w:t>
      </w:r>
    </w:p>
    <w:p w14:paraId="3BEC03E8" w14:textId="77777777" w:rsidR="00543BB3" w:rsidRDefault="00543BB3">
      <w:pPr>
        <w:spacing w:line="360" w:lineRule="auto"/>
        <w:rPr>
          <w:rFonts w:ascii="Times New Roman" w:hAnsi="Times New Roman"/>
          <w:sz w:val="22"/>
        </w:rPr>
      </w:pPr>
    </w:p>
    <w:sectPr w:rsidR="00543BB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Chris Free" w:date="2022-12-12T13:55:00Z" w:initials="CMF">
    <w:p w14:paraId="205724BD" w14:textId="6584D56A" w:rsidR="00C92B85" w:rsidRDefault="00C92B85">
      <w:pPr>
        <w:pStyle w:val="CommentText"/>
      </w:pPr>
      <w:r>
        <w:rPr>
          <w:rStyle w:val="CommentReference"/>
        </w:rPr>
        <w:annotationRef/>
      </w:r>
      <w:r>
        <w:t>Could look at how stocking offsets and masks negative climate impacts.</w:t>
      </w:r>
    </w:p>
  </w:comment>
  <w:comment w:id="20" w:author="Chris Free" w:date="2022-12-12T14:07:00Z" w:initials="CMF">
    <w:p w14:paraId="090B9776" w14:textId="0CB08C18" w:rsidR="00743E73" w:rsidRDefault="00743E73">
      <w:pPr>
        <w:pStyle w:val="CommentText"/>
      </w:pPr>
      <w:r>
        <w:rPr>
          <w:rStyle w:val="CommentReference"/>
        </w:rPr>
        <w:annotationRef/>
      </w:r>
      <w:r>
        <w:t>This is the results of the creel survey?</w:t>
      </w:r>
    </w:p>
  </w:comment>
  <w:comment w:id="21" w:author="Chris Free" w:date="2022-12-12T14:17:00Z" w:initials="CMF">
    <w:p w14:paraId="2498AAB9" w14:textId="5B40BD6E" w:rsidR="006A113A" w:rsidRDefault="006A113A">
      <w:pPr>
        <w:pStyle w:val="CommentText"/>
      </w:pPr>
      <w:r>
        <w:rPr>
          <w:rStyle w:val="CommentReference"/>
        </w:rPr>
        <w:annotationRef/>
      </w:r>
      <w:r>
        <w:t xml:space="preserve">Not being impacted by temperature? Say reared to life history </w:t>
      </w:r>
      <w:proofErr w:type="spellStart"/>
      <w:r>
        <w:t>statge</w:t>
      </w:r>
      <w:proofErr w:type="spellEnd"/>
      <w:r>
        <w:t xml:space="preserve"> that is not vulnerable?</w:t>
      </w:r>
      <w:bookmarkStart w:id="22" w:name="_GoBack"/>
      <w:bookmarkEnd w:id="22"/>
    </w:p>
  </w:comment>
  <w:comment w:id="23" w:author="Chris Free" w:date="2022-12-12T14:06:00Z" w:initials="CMF">
    <w:p w14:paraId="442CAC4C" w14:textId="02B555D4" w:rsidR="005C3D15" w:rsidRDefault="005C3D15">
      <w:pPr>
        <w:pStyle w:val="CommentText"/>
      </w:pPr>
      <w:r>
        <w:rPr>
          <w:rStyle w:val="CommentReference"/>
        </w:rPr>
        <w:annotationRef/>
      </w:r>
      <w:r>
        <w:t>One idea about lagged GDDs. Find best for each population.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5724BD" w15:done="0"/>
  <w15:commentEx w15:paraId="090B9776" w15:done="0"/>
  <w15:commentEx w15:paraId="2498AAB9" w15:done="0"/>
  <w15:commentEx w15:paraId="442CAC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5724BD" w16cid:durableId="2741B134"/>
  <w16cid:commentId w16cid:paraId="090B9776" w16cid:durableId="2741B415"/>
  <w16cid:commentId w16cid:paraId="2498AAB9" w16cid:durableId="2741B66A"/>
  <w16cid:commentId w16cid:paraId="442CAC4C" w16cid:durableId="2741B3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0sDA3NjM3NDM3NTJU0lEKTi0uzszPAykwNK4FAEFPcpctAAAA"/>
    <w:docVar w:name="commondata" w:val="eyJoZGlkIjoiN2I2MDhlMGNhZTRmNjNhOTIzNzRhYzYxMmE5ZmU3YWUifQ=="/>
  </w:docVars>
  <w:rsids>
    <w:rsidRoot w:val="009E722A"/>
    <w:rsid w:val="000234C9"/>
    <w:rsid w:val="00046233"/>
    <w:rsid w:val="00047E36"/>
    <w:rsid w:val="00051D6F"/>
    <w:rsid w:val="00060878"/>
    <w:rsid w:val="00065410"/>
    <w:rsid w:val="0007292B"/>
    <w:rsid w:val="0007771B"/>
    <w:rsid w:val="00092B0C"/>
    <w:rsid w:val="000A068C"/>
    <w:rsid w:val="000B35F1"/>
    <w:rsid w:val="000C4206"/>
    <w:rsid w:val="000E366E"/>
    <w:rsid w:val="000F0021"/>
    <w:rsid w:val="001119B3"/>
    <w:rsid w:val="00121096"/>
    <w:rsid w:val="0016318E"/>
    <w:rsid w:val="00167E2C"/>
    <w:rsid w:val="00190BEB"/>
    <w:rsid w:val="001A2682"/>
    <w:rsid w:val="001C17F6"/>
    <w:rsid w:val="001C1936"/>
    <w:rsid w:val="001D2A92"/>
    <w:rsid w:val="001D5CC8"/>
    <w:rsid w:val="001D6A7A"/>
    <w:rsid w:val="001F262E"/>
    <w:rsid w:val="001F2C17"/>
    <w:rsid w:val="00203077"/>
    <w:rsid w:val="00204620"/>
    <w:rsid w:val="00213AE4"/>
    <w:rsid w:val="00221FC9"/>
    <w:rsid w:val="00235D2F"/>
    <w:rsid w:val="002447D4"/>
    <w:rsid w:val="002516B8"/>
    <w:rsid w:val="002803A7"/>
    <w:rsid w:val="0028561A"/>
    <w:rsid w:val="00291061"/>
    <w:rsid w:val="002A4BE3"/>
    <w:rsid w:val="002B0B30"/>
    <w:rsid w:val="002D6786"/>
    <w:rsid w:val="0032585E"/>
    <w:rsid w:val="003323E7"/>
    <w:rsid w:val="00347235"/>
    <w:rsid w:val="00347B54"/>
    <w:rsid w:val="00355085"/>
    <w:rsid w:val="00365AF2"/>
    <w:rsid w:val="00383C6D"/>
    <w:rsid w:val="00386080"/>
    <w:rsid w:val="003A2E75"/>
    <w:rsid w:val="003B0BDD"/>
    <w:rsid w:val="003B7E94"/>
    <w:rsid w:val="003C1DFA"/>
    <w:rsid w:val="003C3ED5"/>
    <w:rsid w:val="003D12E3"/>
    <w:rsid w:val="003D1D30"/>
    <w:rsid w:val="003D1E00"/>
    <w:rsid w:val="003D373A"/>
    <w:rsid w:val="003D5D59"/>
    <w:rsid w:val="003F6686"/>
    <w:rsid w:val="00404A76"/>
    <w:rsid w:val="004066FD"/>
    <w:rsid w:val="0041019A"/>
    <w:rsid w:val="00421B3A"/>
    <w:rsid w:val="00433AFD"/>
    <w:rsid w:val="00436FDD"/>
    <w:rsid w:val="00453574"/>
    <w:rsid w:val="00457D4F"/>
    <w:rsid w:val="00462E01"/>
    <w:rsid w:val="004A209D"/>
    <w:rsid w:val="004A435E"/>
    <w:rsid w:val="004B31FC"/>
    <w:rsid w:val="004E2942"/>
    <w:rsid w:val="004E3D34"/>
    <w:rsid w:val="004E7531"/>
    <w:rsid w:val="00524601"/>
    <w:rsid w:val="005430F9"/>
    <w:rsid w:val="00543BB3"/>
    <w:rsid w:val="0058345D"/>
    <w:rsid w:val="0059458A"/>
    <w:rsid w:val="005975F4"/>
    <w:rsid w:val="005A6AB2"/>
    <w:rsid w:val="005C3D15"/>
    <w:rsid w:val="005D3FC6"/>
    <w:rsid w:val="005E31B5"/>
    <w:rsid w:val="005F12AD"/>
    <w:rsid w:val="006158F3"/>
    <w:rsid w:val="00625C54"/>
    <w:rsid w:val="0062794E"/>
    <w:rsid w:val="00645C32"/>
    <w:rsid w:val="00663595"/>
    <w:rsid w:val="006950B6"/>
    <w:rsid w:val="006A113A"/>
    <w:rsid w:val="006B49B2"/>
    <w:rsid w:val="006D78FD"/>
    <w:rsid w:val="006E1F7F"/>
    <w:rsid w:val="006E1FF7"/>
    <w:rsid w:val="006F40E4"/>
    <w:rsid w:val="006F7CB0"/>
    <w:rsid w:val="00701810"/>
    <w:rsid w:val="0070683D"/>
    <w:rsid w:val="00716121"/>
    <w:rsid w:val="0073216C"/>
    <w:rsid w:val="00733154"/>
    <w:rsid w:val="00743E73"/>
    <w:rsid w:val="00751580"/>
    <w:rsid w:val="00756BF8"/>
    <w:rsid w:val="00773497"/>
    <w:rsid w:val="00773B4D"/>
    <w:rsid w:val="007B121D"/>
    <w:rsid w:val="007B36BB"/>
    <w:rsid w:val="007E4676"/>
    <w:rsid w:val="00811BC4"/>
    <w:rsid w:val="008152F6"/>
    <w:rsid w:val="00822F57"/>
    <w:rsid w:val="00830DCC"/>
    <w:rsid w:val="00840C76"/>
    <w:rsid w:val="0084280E"/>
    <w:rsid w:val="00843ED7"/>
    <w:rsid w:val="0086160C"/>
    <w:rsid w:val="00861830"/>
    <w:rsid w:val="008679AC"/>
    <w:rsid w:val="00881153"/>
    <w:rsid w:val="0089598B"/>
    <w:rsid w:val="00897957"/>
    <w:rsid w:val="008A08D5"/>
    <w:rsid w:val="008A3E22"/>
    <w:rsid w:val="008A4257"/>
    <w:rsid w:val="008B2C2E"/>
    <w:rsid w:val="008D4680"/>
    <w:rsid w:val="008E5AB0"/>
    <w:rsid w:val="008F27E6"/>
    <w:rsid w:val="008F61D0"/>
    <w:rsid w:val="0090159B"/>
    <w:rsid w:val="009060AD"/>
    <w:rsid w:val="0091194C"/>
    <w:rsid w:val="00931EE1"/>
    <w:rsid w:val="00934408"/>
    <w:rsid w:val="0094322E"/>
    <w:rsid w:val="0094375A"/>
    <w:rsid w:val="009511EB"/>
    <w:rsid w:val="00955865"/>
    <w:rsid w:val="00961BFE"/>
    <w:rsid w:val="00976714"/>
    <w:rsid w:val="00982C76"/>
    <w:rsid w:val="009970A1"/>
    <w:rsid w:val="00997594"/>
    <w:rsid w:val="009A0690"/>
    <w:rsid w:val="009A318A"/>
    <w:rsid w:val="009B0F4B"/>
    <w:rsid w:val="009D4E2F"/>
    <w:rsid w:val="009E722A"/>
    <w:rsid w:val="00A10639"/>
    <w:rsid w:val="00A170C6"/>
    <w:rsid w:val="00A260E1"/>
    <w:rsid w:val="00A33BA9"/>
    <w:rsid w:val="00A3782C"/>
    <w:rsid w:val="00A51AB3"/>
    <w:rsid w:val="00A704A8"/>
    <w:rsid w:val="00AB477A"/>
    <w:rsid w:val="00AE01C8"/>
    <w:rsid w:val="00B14501"/>
    <w:rsid w:val="00B4607D"/>
    <w:rsid w:val="00B74A99"/>
    <w:rsid w:val="00B97298"/>
    <w:rsid w:val="00BC02A0"/>
    <w:rsid w:val="00BC3C6E"/>
    <w:rsid w:val="00BD3B59"/>
    <w:rsid w:val="00BD6C75"/>
    <w:rsid w:val="00BE419D"/>
    <w:rsid w:val="00BF34CE"/>
    <w:rsid w:val="00C25C13"/>
    <w:rsid w:val="00C3075B"/>
    <w:rsid w:val="00C361D0"/>
    <w:rsid w:val="00C553A9"/>
    <w:rsid w:val="00C5542B"/>
    <w:rsid w:val="00C60129"/>
    <w:rsid w:val="00C6132B"/>
    <w:rsid w:val="00C669A6"/>
    <w:rsid w:val="00C7649E"/>
    <w:rsid w:val="00C85F9B"/>
    <w:rsid w:val="00C92B85"/>
    <w:rsid w:val="00CA6F7F"/>
    <w:rsid w:val="00CC016E"/>
    <w:rsid w:val="00CC03FB"/>
    <w:rsid w:val="00CC6D6D"/>
    <w:rsid w:val="00CE16F8"/>
    <w:rsid w:val="00CF3EDB"/>
    <w:rsid w:val="00CF68CA"/>
    <w:rsid w:val="00CF6E8D"/>
    <w:rsid w:val="00D03160"/>
    <w:rsid w:val="00D11B42"/>
    <w:rsid w:val="00D21135"/>
    <w:rsid w:val="00D30795"/>
    <w:rsid w:val="00D44AE2"/>
    <w:rsid w:val="00D53D50"/>
    <w:rsid w:val="00D56F58"/>
    <w:rsid w:val="00D6204A"/>
    <w:rsid w:val="00D62291"/>
    <w:rsid w:val="00D74C49"/>
    <w:rsid w:val="00D74D89"/>
    <w:rsid w:val="00D75D6A"/>
    <w:rsid w:val="00DA3B8B"/>
    <w:rsid w:val="00DB2345"/>
    <w:rsid w:val="00DB6EE4"/>
    <w:rsid w:val="00DC047F"/>
    <w:rsid w:val="00DC1FE6"/>
    <w:rsid w:val="00DE6254"/>
    <w:rsid w:val="00DF00CA"/>
    <w:rsid w:val="00E0076F"/>
    <w:rsid w:val="00E1156C"/>
    <w:rsid w:val="00E276D5"/>
    <w:rsid w:val="00E37033"/>
    <w:rsid w:val="00E5564A"/>
    <w:rsid w:val="00E72DEA"/>
    <w:rsid w:val="00E8002A"/>
    <w:rsid w:val="00EA483E"/>
    <w:rsid w:val="00EB535F"/>
    <w:rsid w:val="00EB609E"/>
    <w:rsid w:val="00ED2241"/>
    <w:rsid w:val="00F0262A"/>
    <w:rsid w:val="00F142D8"/>
    <w:rsid w:val="00F33196"/>
    <w:rsid w:val="00F36CF7"/>
    <w:rsid w:val="00F36F42"/>
    <w:rsid w:val="00F3720A"/>
    <w:rsid w:val="00F5068A"/>
    <w:rsid w:val="00F55567"/>
    <w:rsid w:val="00F75922"/>
    <w:rsid w:val="00F84172"/>
    <w:rsid w:val="00F958AF"/>
    <w:rsid w:val="00FB0F1F"/>
    <w:rsid w:val="00FB5250"/>
    <w:rsid w:val="00FB612A"/>
    <w:rsid w:val="00FE39B5"/>
    <w:rsid w:val="00FF2643"/>
    <w:rsid w:val="63943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03AC"/>
  <w15:docId w15:val="{EFD26993-87AD-435F-AE05-D1AD0351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DengXian" w:eastAsia="DengXian" w:hAnsi="DengXian" w:cs="Times New Roman"/>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semiHidden/>
    <w:unhideWhenUsed/>
    <w:rPr>
      <w:color w:val="0563C1"/>
      <w:u w:val="single"/>
    </w:rPr>
  </w:style>
  <w:style w:type="character" w:styleId="PlaceholderText">
    <w:name w:val="Placeholder Text"/>
    <w:basedOn w:val="DefaultParagraphFont"/>
    <w:uiPriority w:val="99"/>
    <w:semiHidden/>
    <w:rPr>
      <w:color w:val="808080"/>
    </w:rPr>
  </w:style>
  <w:style w:type="character" w:customStyle="1" w:styleId="contentpasted0">
    <w:name w:val="contentpasted0"/>
    <w:basedOn w:val="DefaultParagraphFont"/>
  </w:style>
  <w:style w:type="character" w:customStyle="1" w:styleId="HeaderChar">
    <w:name w:val="Header Char"/>
    <w:basedOn w:val="DefaultParagraphFont"/>
    <w:link w:val="Header"/>
    <w:uiPriority w:val="99"/>
    <w:rPr>
      <w:rFonts w:ascii="DengXian" w:eastAsia="DengXian" w:hAnsi="DengXian" w:cs="Times New Roman"/>
      <w:sz w:val="18"/>
      <w:szCs w:val="18"/>
    </w:rPr>
  </w:style>
  <w:style w:type="character" w:customStyle="1" w:styleId="FooterChar">
    <w:name w:val="Footer Char"/>
    <w:basedOn w:val="DefaultParagraphFont"/>
    <w:link w:val="Footer"/>
    <w:uiPriority w:val="99"/>
    <w:qFormat/>
    <w:rPr>
      <w:rFonts w:ascii="DengXian" w:eastAsia="DengXian" w:hAnsi="DengXian" w:cs="Times New Roman"/>
      <w:sz w:val="18"/>
      <w:szCs w:val="18"/>
    </w:rPr>
  </w:style>
  <w:style w:type="character" w:customStyle="1" w:styleId="mjx-char">
    <w:name w:val="mjx-char"/>
    <w:basedOn w:val="DefaultParagraphFont"/>
  </w:style>
  <w:style w:type="paragraph" w:styleId="BalloonText">
    <w:name w:val="Balloon Text"/>
    <w:basedOn w:val="Normal"/>
    <w:link w:val="BalloonTextChar"/>
    <w:uiPriority w:val="99"/>
    <w:semiHidden/>
    <w:unhideWhenUsed/>
    <w:rsid w:val="00C92B85"/>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92B85"/>
    <w:rPr>
      <w:rFonts w:ascii="Times New Roman" w:eastAsia="DengXian" w:hAnsi="Times New Roman" w:cs="Times New Roman"/>
      <w:kern w:val="2"/>
      <w:sz w:val="18"/>
      <w:szCs w:val="18"/>
    </w:rPr>
  </w:style>
  <w:style w:type="character" w:styleId="FollowedHyperlink">
    <w:name w:val="FollowedHyperlink"/>
    <w:basedOn w:val="DefaultParagraphFont"/>
    <w:uiPriority w:val="99"/>
    <w:semiHidden/>
    <w:unhideWhenUsed/>
    <w:rsid w:val="00C92B85"/>
    <w:rPr>
      <w:color w:val="954F72" w:themeColor="followedHyperlink"/>
      <w:u w:val="single"/>
    </w:rPr>
  </w:style>
  <w:style w:type="character" w:styleId="CommentReference">
    <w:name w:val="annotation reference"/>
    <w:basedOn w:val="DefaultParagraphFont"/>
    <w:uiPriority w:val="99"/>
    <w:semiHidden/>
    <w:unhideWhenUsed/>
    <w:rsid w:val="00C92B85"/>
    <w:rPr>
      <w:sz w:val="16"/>
      <w:szCs w:val="16"/>
    </w:rPr>
  </w:style>
  <w:style w:type="paragraph" w:styleId="CommentText">
    <w:name w:val="annotation text"/>
    <w:basedOn w:val="Normal"/>
    <w:link w:val="CommentTextChar"/>
    <w:uiPriority w:val="99"/>
    <w:semiHidden/>
    <w:unhideWhenUsed/>
    <w:rsid w:val="00C92B85"/>
    <w:rPr>
      <w:sz w:val="20"/>
      <w:szCs w:val="20"/>
    </w:rPr>
  </w:style>
  <w:style w:type="character" w:customStyle="1" w:styleId="CommentTextChar">
    <w:name w:val="Comment Text Char"/>
    <w:basedOn w:val="DefaultParagraphFont"/>
    <w:link w:val="CommentText"/>
    <w:uiPriority w:val="99"/>
    <w:semiHidden/>
    <w:rsid w:val="00C92B85"/>
    <w:rPr>
      <w:rFonts w:ascii="DengXian" w:eastAsia="DengXian" w:hAnsi="DengXian" w:cs="Times New Roman"/>
      <w:kern w:val="2"/>
    </w:rPr>
  </w:style>
  <w:style w:type="paragraph" w:styleId="CommentSubject">
    <w:name w:val="annotation subject"/>
    <w:basedOn w:val="CommentText"/>
    <w:next w:val="CommentText"/>
    <w:link w:val="CommentSubjectChar"/>
    <w:uiPriority w:val="99"/>
    <w:semiHidden/>
    <w:unhideWhenUsed/>
    <w:rsid w:val="00C92B85"/>
    <w:rPr>
      <w:b/>
      <w:bCs/>
    </w:rPr>
  </w:style>
  <w:style w:type="character" w:customStyle="1" w:styleId="CommentSubjectChar">
    <w:name w:val="Comment Subject Char"/>
    <w:basedOn w:val="CommentTextChar"/>
    <w:link w:val="CommentSubject"/>
    <w:uiPriority w:val="99"/>
    <w:semiHidden/>
    <w:rsid w:val="00C92B85"/>
    <w:rPr>
      <w:rFonts w:ascii="DengXian" w:eastAsia="DengXian" w:hAnsi="DengXian" w:cs="Times New Roman"/>
      <w:b/>
      <w:bCs/>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https://creelcat.shinyapps.io/CreelCat/"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4038</TotalTime>
  <Pages>8</Pages>
  <Words>2579</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luoliang xu</dc:creator>
  <cp:lastModifiedBy>Chris Free</cp:lastModifiedBy>
  <cp:revision>63</cp:revision>
  <cp:lastPrinted>2022-11-18T16:08:00Z</cp:lastPrinted>
  <dcterms:created xsi:type="dcterms:W3CDTF">2022-11-16T21:28:00Z</dcterms:created>
  <dcterms:modified xsi:type="dcterms:W3CDTF">2022-12-12T22:17:00Z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BC92D56991E64D10938C799907ADB6AD</vt:lpwstr>
  </property>
</Properties>
</file>